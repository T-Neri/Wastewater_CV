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9E5F" w14:textId="042C6AF8" w:rsidR="00C369DF" w:rsidRDefault="00764599">
      <w:r>
        <w:rPr>
          <w:b/>
          <w:bCs/>
        </w:rPr>
        <w:t xml:space="preserve">Project </w:t>
      </w:r>
      <w:r w:rsidR="00CC766E" w:rsidRPr="00CF76F4">
        <w:rPr>
          <w:b/>
          <w:bCs/>
        </w:rPr>
        <w:t>Title:</w:t>
      </w:r>
      <w:r w:rsidR="00CC766E">
        <w:t xml:space="preserve"> Using computer vision to identify onsite wastewater systems</w:t>
      </w:r>
    </w:p>
    <w:p w14:paraId="4BDBF67E" w14:textId="3E592A84" w:rsidR="00CC766E" w:rsidRDefault="00CC766E" w:rsidP="488C1789">
      <w:pPr>
        <w:rPr>
          <w:b/>
          <w:bCs/>
        </w:rPr>
      </w:pPr>
      <w:r w:rsidRPr="488C1789">
        <w:rPr>
          <w:b/>
          <w:bCs/>
        </w:rPr>
        <w:t>Background</w:t>
      </w:r>
    </w:p>
    <w:p w14:paraId="55A99E5D" w14:textId="62B76C07" w:rsidR="006454B0" w:rsidRDefault="00CC766E">
      <w:commentRangeStart w:id="0"/>
      <w:r>
        <w:t xml:space="preserve">The </w:t>
      </w:r>
      <w:commentRangeEnd w:id="0"/>
      <w:r w:rsidR="00626537">
        <w:rPr>
          <w:rStyle w:val="CommentReference"/>
        </w:rPr>
        <w:commentReference w:id="0"/>
      </w:r>
      <w:r>
        <w:t>field of Environmental Science has a long-standing history of using remote monitoring approaches to assess a wide variety of conditions that include weather, geologic, and man-made features. (</w:t>
      </w:r>
      <w:r w:rsidRPr="0059667A">
        <w:rPr>
          <w:highlight w:val="yellow"/>
        </w:rPr>
        <w:t>lit review needed</w:t>
      </w:r>
      <w:r>
        <w:t xml:space="preserve">) </w:t>
      </w:r>
      <w:r w:rsidR="00F01041">
        <w:t xml:space="preserve">Computational capacity has </w:t>
      </w:r>
      <w:r w:rsidR="006C08A6">
        <w:t>increased</w:t>
      </w:r>
      <w:r w:rsidR="00F01041">
        <w:t xml:space="preserve"> significantly in recent years, </w:t>
      </w:r>
      <w:r>
        <w:t>allow</w:t>
      </w:r>
      <w:r w:rsidR="00F01041">
        <w:t>ing</w:t>
      </w:r>
      <w:r>
        <w:t xml:space="preserve"> the development of a number of novel approaches to</w:t>
      </w:r>
      <w:r w:rsidR="00F01041">
        <w:t xml:space="preserve"> analyzing and interpreting digital images, a process </w:t>
      </w:r>
      <w:r w:rsidR="006C08A6">
        <w:t>some now label</w:t>
      </w:r>
      <w:r w:rsidR="4EC34B3D">
        <w:t>ed</w:t>
      </w:r>
      <w:r w:rsidR="006C08A6">
        <w:t xml:space="preserve"> as </w:t>
      </w:r>
      <w:r w:rsidR="00F01041">
        <w:t xml:space="preserve">“computer vision.” </w:t>
      </w:r>
      <w:r w:rsidR="001401BC">
        <w:t>Machine learning approaches</w:t>
      </w:r>
      <w:r w:rsidR="00E90655">
        <w:t>, particularly neural networks,</w:t>
      </w:r>
      <w:r w:rsidR="001401BC">
        <w:t xml:space="preserve"> can use </w:t>
      </w:r>
      <w:r w:rsidR="001A6D9A">
        <w:t>the</w:t>
      </w:r>
      <w:r w:rsidR="00F86512">
        <w:t xml:space="preserve"> relationships between </w:t>
      </w:r>
      <w:r w:rsidR="00F52BDD">
        <w:t xml:space="preserve">groups of values </w:t>
      </w:r>
      <w:r w:rsidR="008D2C06">
        <w:t>t</w:t>
      </w:r>
      <w:r w:rsidR="00801F3F">
        <w:t>o develop models that identify features</w:t>
      </w:r>
      <w:r w:rsidR="00EA769D">
        <w:t xml:space="preserve">. The most common </w:t>
      </w:r>
      <w:r w:rsidR="00D63F54">
        <w:t xml:space="preserve">current </w:t>
      </w:r>
      <w:r w:rsidR="00EA769D">
        <w:t xml:space="preserve">approaches </w:t>
      </w:r>
      <w:r w:rsidR="00DD6B06">
        <w:t xml:space="preserve">in the area of computer vision </w:t>
      </w:r>
      <w:r w:rsidR="00D63F54">
        <w:t xml:space="preserve">use supervised </w:t>
      </w:r>
      <w:r w:rsidR="00F66398">
        <w:t xml:space="preserve">learning. This approach </w:t>
      </w:r>
      <w:r w:rsidR="007E6CE6">
        <w:t xml:space="preserve">“trains” a neural network by </w:t>
      </w:r>
      <w:r w:rsidR="006F30AA">
        <w:t>process</w:t>
      </w:r>
      <w:r w:rsidR="00BB77F7">
        <w:t>ing</w:t>
      </w:r>
      <w:r w:rsidR="006F30AA">
        <w:t xml:space="preserve"> </w:t>
      </w:r>
      <w:r w:rsidR="00BB77F7">
        <w:t xml:space="preserve">(often many </w:t>
      </w:r>
      <w:r w:rsidR="00EA0EC1">
        <w:t xml:space="preserve">times) </w:t>
      </w:r>
      <w:r w:rsidR="003B457D">
        <w:t xml:space="preserve">a set of images with features </w:t>
      </w:r>
      <w:r w:rsidR="00272245">
        <w:t>that have been labeled by human subject matter experts</w:t>
      </w:r>
      <w:r w:rsidR="009717BF">
        <w:t xml:space="preserve"> until </w:t>
      </w:r>
      <w:r w:rsidR="001049B5">
        <w:t>it is able to identify these features with some</w:t>
      </w:r>
      <w:r w:rsidR="003205C5">
        <w:t xml:space="preserve"> </w:t>
      </w:r>
      <w:commentRangeStart w:id="1"/>
      <w:r w:rsidR="001049B5">
        <w:t>degree of accuracy</w:t>
      </w:r>
      <w:commentRangeEnd w:id="1"/>
      <w:r w:rsidR="003E4B59">
        <w:rPr>
          <w:rStyle w:val="CommentReference"/>
        </w:rPr>
        <w:commentReference w:id="1"/>
      </w:r>
      <w:r w:rsidR="00EA0EC1">
        <w:t xml:space="preserve">. </w:t>
      </w:r>
      <w:r w:rsidR="003762FE">
        <w:t xml:space="preserve">A </w:t>
      </w:r>
      <w:r w:rsidR="003205C5">
        <w:t>separate</w:t>
      </w:r>
      <w:r w:rsidR="003762FE">
        <w:t xml:space="preserve"> set of images </w:t>
      </w:r>
      <w:r w:rsidR="00074CFE">
        <w:t xml:space="preserve">that have also been labeled, but </w:t>
      </w:r>
      <w:r w:rsidR="003762FE">
        <w:t xml:space="preserve">the model has not yet </w:t>
      </w:r>
      <w:r w:rsidR="003205C5">
        <w:t>analyzed</w:t>
      </w:r>
      <w:r w:rsidR="00074CFE">
        <w:t>,</w:t>
      </w:r>
      <w:r w:rsidR="003762FE">
        <w:t xml:space="preserve"> is then </w:t>
      </w:r>
      <w:r w:rsidR="003205C5">
        <w:t>evaluated by</w:t>
      </w:r>
      <w:r w:rsidR="003762FE">
        <w:t xml:space="preserve"> the model </w:t>
      </w:r>
      <w:r w:rsidR="00E72CA5">
        <w:t xml:space="preserve">to assess the accuracy of the model in identifying </w:t>
      </w:r>
      <w:r w:rsidR="00074CFE">
        <w:t xml:space="preserve">these features. </w:t>
      </w:r>
      <w:r w:rsidR="0C687F22">
        <w:t>Iterative</w:t>
      </w:r>
      <w:r w:rsidR="00EC1779">
        <w:t xml:space="preserve"> approaches to train and test the model can be used to improve the accuracy</w:t>
      </w:r>
      <w:r w:rsidR="008216ED">
        <w:t xml:space="preserve"> and evaluate its performance across a </w:t>
      </w:r>
      <w:r w:rsidR="006454B0">
        <w:t>variety of images.</w:t>
      </w:r>
    </w:p>
    <w:p w14:paraId="4EEEDDB7" w14:textId="69927A75" w:rsidR="00AE6691" w:rsidRDefault="006454B0">
      <w:r>
        <w:t>W</w:t>
      </w:r>
      <w:r w:rsidR="00674437">
        <w:t xml:space="preserve">hile </w:t>
      </w:r>
      <w:r w:rsidR="00721C27">
        <w:t>computer vision-related work</w:t>
      </w:r>
      <w:r w:rsidR="00674437">
        <w:t xml:space="preserve"> has a long history of use in environmental </w:t>
      </w:r>
      <w:r w:rsidR="00B60819">
        <w:t>science</w:t>
      </w:r>
      <w:r w:rsidR="00721C27">
        <w:t xml:space="preserve"> (often labeled as “remote sensing”)</w:t>
      </w:r>
      <w:r w:rsidR="00B60819">
        <w:t xml:space="preserve"> the</w:t>
      </w:r>
      <w:r w:rsidR="003F0909">
        <w:t>re has been very little use of computer vision in environmental</w:t>
      </w:r>
      <w:r w:rsidR="00721C27">
        <w:t xml:space="preserve"> public </w:t>
      </w:r>
      <w:r w:rsidR="003F0909">
        <w:t xml:space="preserve">health to-date. </w:t>
      </w:r>
      <w:r w:rsidR="00EE730E">
        <w:t>S</w:t>
      </w:r>
      <w:r w:rsidR="00360DAE">
        <w:t xml:space="preserve">taff at the Centers for Disease Control and Prevention </w:t>
      </w:r>
      <w:r w:rsidR="003C3746">
        <w:t xml:space="preserve">(CDC) </w:t>
      </w:r>
      <w:r w:rsidR="00721C27">
        <w:t>and the Agency for Toxic Substances and Disease Registry (</w:t>
      </w:r>
      <w:r w:rsidR="005E1A7B">
        <w:t>ATSDR</w:t>
      </w:r>
      <w:r w:rsidR="00721C27">
        <w:t xml:space="preserve">) </w:t>
      </w:r>
      <w:r w:rsidR="00EE730E">
        <w:t xml:space="preserve">have piloted the use of </w:t>
      </w:r>
      <w:r w:rsidR="001549BC">
        <w:t xml:space="preserve">computer vision approaches to identify water cooling towers in metropolitan </w:t>
      </w:r>
      <w:r w:rsidR="00C40C1C">
        <w:t xml:space="preserve">areas. This project was intended to </w:t>
      </w:r>
      <w:r w:rsidR="00C77053">
        <w:t xml:space="preserve">be used by public health staff </w:t>
      </w:r>
      <w:r w:rsidR="0013397E">
        <w:t xml:space="preserve">during investigations of legionnaires disease or Pontiac Fever </w:t>
      </w:r>
      <w:r w:rsidR="00C77053">
        <w:t>so they could more readily identify water cooling towers</w:t>
      </w:r>
      <w:r w:rsidR="001548FE">
        <w:t xml:space="preserve">, a common source of the </w:t>
      </w:r>
      <w:r w:rsidR="001548FE" w:rsidRPr="00654B09">
        <w:rPr>
          <w:i/>
          <w:iCs/>
        </w:rPr>
        <w:t>Legionella</w:t>
      </w:r>
      <w:r w:rsidR="001548FE">
        <w:t xml:space="preserve"> bacteria that cause these diseases. </w:t>
      </w:r>
      <w:r w:rsidR="00873332">
        <w:t>(</w:t>
      </w:r>
      <w:commentRangeStart w:id="2"/>
      <w:r w:rsidR="00B124A2">
        <w:fldChar w:fldCharType="begin"/>
      </w:r>
      <w:r w:rsidR="00B124A2">
        <w:instrText>HYPERLINK "https://www.cdc.gov/legionella/index.html"</w:instrText>
      </w:r>
      <w:r w:rsidR="00B124A2">
        <w:fldChar w:fldCharType="separate"/>
      </w:r>
      <w:r w:rsidR="008E2C94">
        <w:rPr>
          <w:rStyle w:val="Hyperlink"/>
        </w:rPr>
        <w:t xml:space="preserve">reference </w:t>
      </w:r>
      <w:r w:rsidR="00873332" w:rsidRPr="00404940">
        <w:rPr>
          <w:rStyle w:val="Hyperlink"/>
        </w:rPr>
        <w:t>CDC</w:t>
      </w:r>
      <w:r w:rsidR="00B124A2">
        <w:rPr>
          <w:rStyle w:val="Hyperlink"/>
        </w:rPr>
        <w:fldChar w:fldCharType="end"/>
      </w:r>
      <w:commentRangeEnd w:id="2"/>
      <w:r w:rsidR="00B124A2">
        <w:rPr>
          <w:rStyle w:val="CommentReference"/>
        </w:rPr>
        <w:commentReference w:id="2"/>
      </w:r>
      <w:r w:rsidR="00873332">
        <w:t>)</w:t>
      </w:r>
      <w:r w:rsidR="000E107A">
        <w:t xml:space="preserve"> </w:t>
      </w:r>
      <w:r w:rsidR="006A179C">
        <w:t xml:space="preserve">The project </w:t>
      </w:r>
      <w:r w:rsidR="00492DC2">
        <w:t xml:space="preserve">achieved a 90% accuracy and continues to be </w:t>
      </w:r>
      <w:r w:rsidR="00586110">
        <w:t>evaluated and improved.</w:t>
      </w:r>
    </w:p>
    <w:p w14:paraId="7DCB8EF2" w14:textId="508B4268" w:rsidR="001B5489" w:rsidRDefault="001B5489">
      <w:r>
        <w:t xml:space="preserve">Traditional statistical approaches using multi-variable </w:t>
      </w:r>
      <w:r w:rsidR="00FC1B67">
        <w:t xml:space="preserve">models to predict </w:t>
      </w:r>
      <w:r w:rsidR="005D08CF">
        <w:t xml:space="preserve">the presence or absence of a system </w:t>
      </w:r>
      <w:r w:rsidR="001D2BBD">
        <w:t xml:space="preserve">from a set of variables as well as </w:t>
      </w:r>
      <w:r w:rsidR="000F7D93">
        <w:t>the system’s</w:t>
      </w:r>
      <w:r w:rsidR="001D2BBD">
        <w:t xml:space="preserve"> potential functionality (i.e., failed versus function</w:t>
      </w:r>
      <w:r w:rsidR="000F7D93">
        <w:t>ing</w:t>
      </w:r>
      <w:r w:rsidR="001D2BBD">
        <w:t xml:space="preserve">) may also assist jurisdictions with this work. </w:t>
      </w:r>
      <w:r w:rsidR="00697C98">
        <w:t xml:space="preserve">Examples of these approaches include </w:t>
      </w:r>
      <w:r w:rsidR="00697C98" w:rsidRPr="00187DD0">
        <w:rPr>
          <w:highlight w:val="yellow"/>
        </w:rPr>
        <w:t>xxx, xxx, xxx.</w:t>
      </w:r>
      <w:r w:rsidR="00697C98">
        <w:t xml:space="preserve"> </w:t>
      </w:r>
    </w:p>
    <w:p w14:paraId="0EAF39D6" w14:textId="20E59489" w:rsidR="00913910" w:rsidRDefault="00913910" w:rsidP="00913910">
      <w:r>
        <w:t xml:space="preserve">Researchers from the </w:t>
      </w:r>
      <w:r w:rsidR="00AB111B">
        <w:t xml:space="preserve">CDC, </w:t>
      </w:r>
      <w:r w:rsidR="00CB171F">
        <w:t>ATSDR</w:t>
      </w:r>
      <w:r w:rsidR="0059667A">
        <w:t>, and</w:t>
      </w:r>
      <w:r w:rsidR="00CB171F">
        <w:t xml:space="preserve"> </w:t>
      </w:r>
      <w:r w:rsidR="00D437A9">
        <w:t xml:space="preserve">the </w:t>
      </w:r>
      <w:r w:rsidR="00C8526F">
        <w:t>Environmental Protection Agency (</w:t>
      </w:r>
      <w:r w:rsidR="00361FEA">
        <w:t>EPA</w:t>
      </w:r>
      <w:r w:rsidR="00C8526F">
        <w:t>)</w:t>
      </w:r>
      <w:r>
        <w:t xml:space="preserve"> engaged federal, state, and local environmental protection and health agencies to assess the past or present use of traditional statistical and computer vision approaches to identify onsite wastewater systems. The outreach included an assessment of any realized or potential benefit to improve environmental public health practice. These discussions led to the decision that there was utility to both the field and environmental public health practice in exploring this topic in more depth. The group of experts determined that piloting this work with multi-family onsite wastewater systems (aka “package systems”) would provide the greatest chance of success and a further proof of concept for this approach. </w:t>
      </w:r>
    </w:p>
    <w:p w14:paraId="49984E3D" w14:textId="3594BE04" w:rsidR="003C3746" w:rsidRDefault="00B3018E">
      <w:pPr>
        <w:rPr>
          <w:ins w:id="3" w:author="JFR" w:date="2024-06-18T13:40:00Z"/>
        </w:rPr>
      </w:pPr>
      <w:r>
        <w:t xml:space="preserve">The intent of this project is to explore the utility in applying </w:t>
      </w:r>
      <w:r w:rsidR="00D871BB">
        <w:t xml:space="preserve">traditional </w:t>
      </w:r>
      <w:r w:rsidR="00721A25">
        <w:t xml:space="preserve">multivariable models and </w:t>
      </w:r>
      <w:r>
        <w:t xml:space="preserve">supervised machine learning approaches to identify </w:t>
      </w:r>
      <w:del w:id="4" w:author="JFR" w:date="2024-06-18T13:37:00Z">
        <w:r w:rsidDel="00094EB0">
          <w:delText>on</w:delText>
        </w:r>
      </w:del>
      <w:ins w:id="5" w:author="JFR" w:date="2024-06-18T13:37:00Z">
        <w:r w:rsidR="00094EB0">
          <w:t>off-</w:t>
        </w:r>
      </w:ins>
      <w:r>
        <w:t xml:space="preserve">site </w:t>
      </w:r>
      <w:ins w:id="6" w:author="JFR" w:date="2024-06-18T13:38:00Z">
        <w:r w:rsidR="00094EB0">
          <w:t xml:space="preserve">decentralized </w:t>
        </w:r>
      </w:ins>
      <w:r w:rsidR="00971DCC">
        <w:t>wastewater</w:t>
      </w:r>
      <w:r>
        <w:t xml:space="preserve"> </w:t>
      </w:r>
      <w:ins w:id="7" w:author="JFR" w:date="2024-06-18T13:37:00Z">
        <w:r w:rsidR="00094EB0">
          <w:t>trea</w:t>
        </w:r>
      </w:ins>
      <w:ins w:id="8" w:author="JFR" w:date="2024-06-18T13:38:00Z">
        <w:r w:rsidR="00094EB0">
          <w:t xml:space="preserve">tment </w:t>
        </w:r>
      </w:ins>
      <w:r>
        <w:t>systems</w:t>
      </w:r>
      <w:r w:rsidR="0061735D">
        <w:t xml:space="preserve"> (</w:t>
      </w:r>
      <w:r w:rsidR="00181722">
        <w:t xml:space="preserve">aka </w:t>
      </w:r>
      <w:ins w:id="9" w:author="JFR" w:date="2024-06-18T13:38:00Z">
        <w:r w:rsidR="00094EB0">
          <w:t>community was</w:t>
        </w:r>
      </w:ins>
      <w:ins w:id="10" w:author="JFR" w:date="2024-06-18T13:39:00Z">
        <w:r w:rsidR="00094EB0">
          <w:t xml:space="preserve">tewater </w:t>
        </w:r>
      </w:ins>
      <w:ins w:id="11" w:author="JFR" w:date="2024-06-18T13:38:00Z">
        <w:r w:rsidR="00094EB0">
          <w:t>package</w:t>
        </w:r>
      </w:ins>
      <w:ins w:id="12" w:author="JFR" w:date="2024-06-18T13:39:00Z">
        <w:r w:rsidR="00094EB0">
          <w:t xml:space="preserve"> treatment plants</w:t>
        </w:r>
      </w:ins>
      <w:del w:id="13" w:author="JFR" w:date="2024-06-18T13:39:00Z">
        <w:r w:rsidR="00181722" w:rsidDel="00094EB0">
          <w:delText>septic systems</w:delText>
        </w:r>
      </w:del>
      <w:r w:rsidR="00181722">
        <w:t>)</w:t>
      </w:r>
      <w:r>
        <w:t xml:space="preserve">. </w:t>
      </w:r>
      <w:r w:rsidR="00F5043A">
        <w:t xml:space="preserve">The primary focus </w:t>
      </w:r>
      <w:r w:rsidR="00085BAE">
        <w:t>will start with</w:t>
      </w:r>
      <w:r w:rsidR="00F5043A">
        <w:t xml:space="preserve"> accurate </w:t>
      </w:r>
      <w:r w:rsidR="005E1A7B">
        <w:t>identification</w:t>
      </w:r>
      <w:r w:rsidR="00F5043A">
        <w:t xml:space="preserve"> of </w:t>
      </w:r>
      <w:r w:rsidR="00085BAE">
        <w:t>a</w:t>
      </w:r>
      <w:r w:rsidR="0061735D">
        <w:t xml:space="preserve"> septic </w:t>
      </w:r>
      <w:r w:rsidR="00F5043A">
        <w:t xml:space="preserve">system with a secondary </w:t>
      </w:r>
      <w:r w:rsidR="000F390A">
        <w:t>evaluation of whether it would be possible to distinguish currently-fun</w:t>
      </w:r>
      <w:r w:rsidR="00181722">
        <w:t>c</w:t>
      </w:r>
      <w:r w:rsidR="000F390A">
        <w:t>t</w:t>
      </w:r>
      <w:r w:rsidR="00181722">
        <w:t>i</w:t>
      </w:r>
      <w:r w:rsidR="000F390A">
        <w:t>oning systems from failed ones.</w:t>
      </w:r>
      <w:r w:rsidR="00586110">
        <w:t xml:space="preserve"> </w:t>
      </w:r>
      <w:r w:rsidR="005E5618">
        <w:t>Initial efforts will start with identification of multi-family wastewater systems (</w:t>
      </w:r>
      <w:r w:rsidR="00451757">
        <w:t xml:space="preserve">aka “package systems”) with potential later work on </w:t>
      </w:r>
      <w:r w:rsidR="00451757">
        <w:lastRenderedPageBreak/>
        <w:t xml:space="preserve">individual household systems. </w:t>
      </w:r>
      <w:r w:rsidR="008F0AFD">
        <w:t>If successful, t</w:t>
      </w:r>
      <w:r w:rsidR="008F0AFD" w:rsidRPr="00A4321A">
        <w:t xml:space="preserve">his approach will greatly relieve the resource requirements for CDC and jurisdictional programs to </w:t>
      </w:r>
      <w:r w:rsidR="00184659">
        <w:t>accurately</w:t>
      </w:r>
      <w:r w:rsidR="008F0AFD" w:rsidRPr="00A4321A">
        <w:t xml:space="preserve"> identify </w:t>
      </w:r>
      <w:r w:rsidR="00184659">
        <w:t>onsite wastewater systems</w:t>
      </w:r>
      <w:r w:rsidR="008D77D9">
        <w:t xml:space="preserve">. This work will also </w:t>
      </w:r>
      <w:r w:rsidR="004502F2">
        <w:t xml:space="preserve">advance this field’s use of this potentially powerful approach for use in other public </w:t>
      </w:r>
      <w:r w:rsidR="008F0AFD" w:rsidRPr="00A4321A">
        <w:t>health issues.</w:t>
      </w:r>
    </w:p>
    <w:p w14:paraId="67687648" w14:textId="77777777" w:rsidR="00094EB0" w:rsidRPr="00F026E6" w:rsidRDefault="00094EB0" w:rsidP="00094EB0">
      <w:pPr>
        <w:pStyle w:val="Heading3"/>
        <w:rPr>
          <w:ins w:id="14" w:author="JFR" w:date="2024-06-18T13:40:00Z"/>
        </w:rPr>
      </w:pPr>
      <w:ins w:id="15" w:author="JFR" w:date="2024-06-18T13:40:00Z">
        <w:r>
          <w:t>Package waste water treatment systems</w:t>
        </w:r>
      </w:ins>
    </w:p>
    <w:p w14:paraId="2D8E92A1" w14:textId="77777777" w:rsidR="00094EB0" w:rsidRDefault="00094EB0" w:rsidP="00094EB0">
      <w:pPr>
        <w:rPr>
          <w:ins w:id="16" w:author="JFR" w:date="2024-06-18T13:40:00Z"/>
        </w:rPr>
      </w:pPr>
      <w:ins w:id="17" w:author="JFR" w:date="2024-06-18T13:40:00Z">
        <w:r>
          <w:t xml:space="preserve">Community wastewater treatment systems, are off-site systems for decentralized disposal of domestic sewage. Cluster sewage systems </w:t>
        </w:r>
        <w:r w:rsidRPr="007E5FF0">
          <w:t>collect wastewater from two or more dwellings or buildings and convey it to a treatment and dispersal system located on a suitable site near the dwellings or buildings</w:t>
        </w:r>
        <w:r>
          <w:t>. These systems, also known as package wastewater treatment plants (“package plants”), are recommended for use in areas where soil conditions are unsuitable for subsurface sewage drainage fields and/or where centralized municipal sewerage systems are not available or cost effective (</w:t>
        </w:r>
        <w:r w:rsidRPr="00870DD0">
          <w:t xml:space="preserve">Gaydon </w:t>
        </w:r>
        <w:r>
          <w:t xml:space="preserve">, </w:t>
        </w:r>
        <w:r w:rsidRPr="00870DD0">
          <w:t>2007</w:t>
        </w:r>
        <w:r>
          <w:t>).</w:t>
        </w:r>
        <w:r w:rsidRPr="009E7703">
          <w:rPr>
            <w:color w:val="1F4E79" w:themeColor="accent5" w:themeShade="80"/>
          </w:rPr>
          <w:t xml:space="preserve"> </w:t>
        </w:r>
      </w:ins>
    </w:p>
    <w:p w14:paraId="519C0899" w14:textId="283199AF" w:rsidR="00094EB0" w:rsidRPr="0039114D" w:rsidRDefault="00094EB0" w:rsidP="00094EB0">
      <w:pPr>
        <w:rPr>
          <w:ins w:id="18" w:author="JFR" w:date="2024-06-18T13:40:00Z"/>
        </w:rPr>
      </w:pPr>
      <w:ins w:id="19" w:author="JFR" w:date="2024-06-18T13:40:00Z">
        <w:r w:rsidRPr="0039114D">
          <w:t>The Clean Water Act of 1972 included a grant program that financed the construction of community wastewater treatment plants throughout the United States. The 1987 Water Quality Act replaced the construction grant program with the Clean Water State Revolving Fund that encourage water quality improvement project through EPA-state partnerships (EPA 2024a; 2024b</w:t>
        </w:r>
        <w:r>
          <w:t>; LADH 2024</w:t>
        </w:r>
        <w:r w:rsidRPr="0039114D">
          <w:t xml:space="preserve">). The current Louisiana Clean Water State Revolving Fund was instituted in 1997, well after implementation of the 1982 Water Quality Act. In the interim there was a lapse of federal funding for centralized sewage systems in the state (LADH, 2024). Coinciding with </w:t>
        </w:r>
      </w:ins>
      <w:ins w:id="20" w:author="Neri, Antonio (Tony) (CDC/NCEH/DEHSP)" w:date="2024-07-01T11:18:00Z">
        <w:r w:rsidR="00DE38CF">
          <w:t>a</w:t>
        </w:r>
      </w:ins>
      <w:ins w:id="21" w:author="JFR" w:date="2024-06-18T13:40:00Z">
        <w:del w:id="22" w:author="Neri, Antonio (Tony) (CDC/NCEH/DEHSP)" w:date="2024-07-01T11:18:00Z">
          <w:r w:rsidRPr="0039114D" w:rsidDel="00DE38CF">
            <w:delText>the</w:delText>
          </w:r>
        </w:del>
        <w:r w:rsidRPr="0039114D">
          <w:t xml:space="preserve"> 1990s </w:t>
        </w:r>
        <w:proofErr w:type="spellStart"/>
        <w:r w:rsidRPr="0039114D">
          <w:t>la</w:t>
        </w:r>
      </w:ins>
      <w:ins w:id="23" w:author="Neri, Antonio (Tony) (CDC/NCEH/DEHSP)" w:date="2024-07-01T11:18:00Z">
        <w:r w:rsidR="00DE38CF">
          <w:t>s</w:t>
        </w:r>
      </w:ins>
      <w:ins w:id="24" w:author="JFR" w:date="2024-06-18T13:40:00Z">
        <w:r w:rsidRPr="0039114D">
          <w:t>p</w:t>
        </w:r>
        <w:proofErr w:type="spellEnd"/>
        <w:del w:id="25" w:author="Neri, Antonio (Tony) (CDC/NCEH/DEHSP)" w:date="2024-07-01T11:18:00Z">
          <w:r w:rsidRPr="0039114D" w:rsidDel="00DE38CF">
            <w:delText>s</w:delText>
          </w:r>
        </w:del>
        <w:r w:rsidRPr="0039114D">
          <w:t xml:space="preserve"> in federal funding for construction of centralized sewage treatment facilities</w:t>
        </w:r>
      </w:ins>
      <w:ins w:id="26" w:author="Neri, Antonio (Tony) (CDC/NCEH/DEHSP)" w:date="2024-07-01T11:19:00Z">
        <w:r w:rsidR="00DE38CF">
          <w:t>, there</w:t>
        </w:r>
      </w:ins>
      <w:ins w:id="27" w:author="JFR" w:date="2024-06-18T13:40:00Z">
        <w:r w:rsidRPr="0039114D">
          <w:t xml:space="preserve"> was an unforeseen boom in suburban growth along newly</w:t>
        </w:r>
      </w:ins>
      <w:ins w:id="28" w:author="Neri, Antonio (Tony) (CDC/NCEH/DEHSP)" w:date="2024-07-01T11:19:00Z">
        <w:r w:rsidR="00DE38CF">
          <w:t>-</w:t>
        </w:r>
      </w:ins>
      <w:ins w:id="29" w:author="JFR" w:date="2024-06-18T13:40:00Z">
        <w:del w:id="30" w:author="Neri, Antonio (Tony) (CDC/NCEH/DEHSP)" w:date="2024-07-01T11:19:00Z">
          <w:r w:rsidRPr="0039114D" w:rsidDel="00DE38CF">
            <w:delText xml:space="preserve"> </w:delText>
          </w:r>
        </w:del>
        <w:r w:rsidRPr="0039114D">
          <w:t xml:space="preserve">constructed interstate corridors. These interstate corridors </w:t>
        </w:r>
      </w:ins>
      <w:ins w:id="31" w:author="Neri, Antonio (Tony) (CDC/NCEH/DEHSP)" w:date="2024-07-01T11:20:00Z">
        <w:r w:rsidR="00DE38CF">
          <w:t>the Southeastern U</w:t>
        </w:r>
      </w:ins>
      <w:ins w:id="32" w:author="Neri, Antonio (Tony) (CDC/NCEH/DEHSP)" w:date="2024-07-01T11:27:00Z">
        <w:r w:rsidR="00DE38CF">
          <w:t>.</w:t>
        </w:r>
      </w:ins>
      <w:ins w:id="33" w:author="Neri, Antonio (Tony) (CDC/NCEH/DEHSP)" w:date="2024-07-01T11:20:00Z">
        <w:r w:rsidR="00DE38CF">
          <w:t>S</w:t>
        </w:r>
      </w:ins>
      <w:ins w:id="34" w:author="Neri, Antonio (Tony) (CDC/NCEH/DEHSP)" w:date="2024-07-01T11:27:00Z">
        <w:r w:rsidR="00DE38CF">
          <w:t>.</w:t>
        </w:r>
      </w:ins>
      <w:ins w:id="35" w:author="Neri, Antonio (Tony) (CDC/NCEH/DEHSP)" w:date="2024-07-01T11:20:00Z">
        <w:r w:rsidR="00DE38CF">
          <w:t xml:space="preserve"> </w:t>
        </w:r>
      </w:ins>
      <w:ins w:id="36" w:author="JFR" w:date="2024-06-18T13:40:00Z">
        <w:r w:rsidRPr="0039114D">
          <w:t xml:space="preserve">are characteristically </w:t>
        </w:r>
      </w:ins>
      <w:ins w:id="37" w:author="Neri, Antonio (Tony) (CDC/NCEH/DEHSP)" w:date="2024-07-01T11:20:00Z">
        <w:r w:rsidR="00DE38CF">
          <w:t xml:space="preserve">a </w:t>
        </w:r>
      </w:ins>
      <w:ins w:id="38" w:author="JFR" w:date="2024-06-18T13:40:00Z">
        <w:r w:rsidRPr="0039114D">
          <w:t>marshy</w:t>
        </w:r>
      </w:ins>
      <w:ins w:id="39" w:author="Neri, Antonio (Tony) (CDC/NCEH/DEHSP)" w:date="2024-07-01T11:20:00Z">
        <w:r w:rsidR="00DE38CF">
          <w:t>,</w:t>
        </w:r>
      </w:ins>
      <w:ins w:id="40" w:author="JFR" w:date="2024-06-18T13:40:00Z">
        <w:r w:rsidRPr="0039114D">
          <w:t xml:space="preserve"> clay-like soil with a </w:t>
        </w:r>
        <w:proofErr w:type="gramStart"/>
        <w:r w:rsidRPr="0039114D">
          <w:t>high water</w:t>
        </w:r>
        <w:proofErr w:type="gramEnd"/>
        <w:r w:rsidRPr="0039114D">
          <w:t xml:space="preserve"> table that precludes soil percolation</w:t>
        </w:r>
      </w:ins>
      <w:ins w:id="41" w:author="Neri, Antonio (Tony) (CDC/NCEH/DEHSP)" w:date="2024-07-01T11:20:00Z">
        <w:r w:rsidR="00DE38CF">
          <w:t xml:space="preserve">. This </w:t>
        </w:r>
      </w:ins>
      <w:ins w:id="42" w:author="JFR" w:date="2024-06-18T13:40:00Z">
        <w:del w:id="43" w:author="Neri, Antonio (Tony) (CDC/NCEH/DEHSP)" w:date="2024-07-01T11:20:00Z">
          <w:r w:rsidRPr="0039114D" w:rsidDel="00DE38CF">
            <w:delText xml:space="preserve"> and</w:delText>
          </w:r>
        </w:del>
      </w:ins>
      <w:proofErr w:type="gramStart"/>
      <w:ins w:id="44" w:author="Neri, Antonio (Tony) (CDC/NCEH/DEHSP)" w:date="2024-07-01T11:20:00Z">
        <w:r w:rsidR="00DE38CF">
          <w:t xml:space="preserve">soil </w:t>
        </w:r>
      </w:ins>
      <w:ins w:id="45" w:author="JFR" w:date="2024-06-18T13:40:00Z">
        <w:r w:rsidRPr="0039114D">
          <w:t xml:space="preserve"> is</w:t>
        </w:r>
        <w:proofErr w:type="gramEnd"/>
        <w:r w:rsidRPr="0039114D">
          <w:t xml:space="preserve"> </w:t>
        </w:r>
      </w:ins>
      <w:ins w:id="46" w:author="Neri, Antonio (Tony) (CDC/NCEH/DEHSP)" w:date="2024-07-01T11:20:00Z">
        <w:r w:rsidR="00DE38CF">
          <w:t xml:space="preserve">generally </w:t>
        </w:r>
      </w:ins>
      <w:ins w:id="47" w:author="JFR" w:date="2024-06-18T13:40:00Z">
        <w:del w:id="48" w:author="Neri, Antonio (Tony) (CDC/NCEH/DEHSP)" w:date="2024-07-01T11:20:00Z">
          <w:r w:rsidRPr="0039114D" w:rsidDel="00DE38CF">
            <w:delText xml:space="preserve">therefore </w:delText>
          </w:r>
        </w:del>
        <w:r w:rsidRPr="0039114D">
          <w:t>unsuitable for typical on-site treat</w:t>
        </w:r>
      </w:ins>
      <w:ins w:id="49" w:author="Neri, Antonio (Tony) (CDC/NCEH/DEHSP)" w:date="2024-07-01T11:20:00Z">
        <w:r w:rsidR="00DE38CF">
          <w:t>ment</w:t>
        </w:r>
      </w:ins>
      <w:ins w:id="50" w:author="JFR" w:date="2024-06-18T13:40:00Z">
        <w:del w:id="51" w:author="Neri, Antonio (Tony) (CDC/NCEH/DEHSP)" w:date="2024-07-01T11:20:00Z">
          <w:r w:rsidRPr="0039114D" w:rsidDel="00DE38CF">
            <w:delText>ing</w:delText>
          </w:r>
        </w:del>
        <w:r w:rsidRPr="0039114D">
          <w:t xml:space="preserve"> of residential sewage</w:t>
        </w:r>
      </w:ins>
      <w:ins w:id="52" w:author="Neri, Antonio (Tony) (CDC/NCEH/DEHSP)" w:date="2024-07-01T11:21:00Z">
        <w:r w:rsidR="00DE38CF">
          <w:t xml:space="preserve"> from a </w:t>
        </w:r>
      </w:ins>
      <w:ins w:id="53" w:author="JFR" w:date="2024-06-18T13:40:00Z">
        <w:r w:rsidRPr="0039114D">
          <w:t xml:space="preserve"> </w:t>
        </w:r>
      </w:ins>
      <w:ins w:id="54" w:author="Neri, Antonio (Tony) (CDC/NCEH/DEHSP)" w:date="2024-07-01T11:21:00Z">
        <w:r w:rsidR="00DE38CF">
          <w:t xml:space="preserve">single-family home </w:t>
        </w:r>
      </w:ins>
      <w:ins w:id="55" w:author="JFR" w:date="2024-06-18T13:40:00Z">
        <w:r w:rsidRPr="0039114D">
          <w:t xml:space="preserve">utilizing a septic tank and </w:t>
        </w:r>
        <w:proofErr w:type="spellStart"/>
        <w:r w:rsidRPr="0039114D">
          <w:t>drainfield</w:t>
        </w:r>
        <w:proofErr w:type="spellEnd"/>
        <w:r w:rsidRPr="0039114D">
          <w:t>. In Louisiana, a common alternative for residential sewage treatment has been on-site</w:t>
        </w:r>
      </w:ins>
      <w:ins w:id="56" w:author="Neri, Antonio (Tony) (CDC/NCEH/DEHSP)" w:date="2024-07-01T11:21:00Z">
        <w:r w:rsidR="00DE38CF">
          <w:t>,</w:t>
        </w:r>
      </w:ins>
      <w:ins w:id="57" w:author="JFR" w:date="2024-06-18T13:40:00Z">
        <w:r w:rsidRPr="0039114D">
          <w:t xml:space="preserve"> </w:t>
        </w:r>
        <w:bookmarkStart w:id="58" w:name="_Hlk168585040"/>
        <w:r w:rsidRPr="0039114D">
          <w:t xml:space="preserve">aerated treatment units </w:t>
        </w:r>
        <w:bookmarkEnd w:id="58"/>
        <w:r w:rsidRPr="0039114D">
          <w:t xml:space="preserve">(ATUs). However, ATUs are intended for </w:t>
        </w:r>
        <w:del w:id="59" w:author="Neri, Antonio (Tony) (CDC/NCEH/DEHSP)" w:date="2024-07-01T11:21:00Z">
          <w:r w:rsidRPr="0039114D" w:rsidDel="00DE38CF">
            <w:delText>isolated</w:delText>
          </w:r>
        </w:del>
      </w:ins>
      <w:ins w:id="60" w:author="Neri, Antonio (Tony) (CDC/NCEH/DEHSP)" w:date="2024-07-01T11:21:00Z">
        <w:r w:rsidR="00DE38CF">
          <w:t>single-family</w:t>
        </w:r>
      </w:ins>
      <w:ins w:id="61" w:author="JFR" w:date="2024-06-18T13:40:00Z">
        <w:r w:rsidRPr="0039114D">
          <w:t xml:space="preserve"> homes in rural areas </w:t>
        </w:r>
        <w:del w:id="62" w:author="Neri, Antonio (Tony) (CDC/NCEH/DEHSP)" w:date="2024-07-01T11:22:00Z">
          <w:r w:rsidRPr="0039114D" w:rsidDel="00DE38CF">
            <w:delText>of</w:delText>
          </w:r>
        </w:del>
      </w:ins>
      <w:ins w:id="63" w:author="Neri, Antonio (Tony) (CDC/NCEH/DEHSP)" w:date="2024-07-01T11:22:00Z">
        <w:r w:rsidR="00DE38CF">
          <w:t>with</w:t>
        </w:r>
      </w:ins>
      <w:ins w:id="64" w:author="JFR" w:date="2024-06-18T13:40:00Z">
        <w:r w:rsidRPr="0039114D">
          <w:t xml:space="preserve"> </w:t>
        </w:r>
        <w:proofErr w:type="gramStart"/>
        <w:r w:rsidRPr="0039114D">
          <w:t>widely-separated</w:t>
        </w:r>
        <w:proofErr w:type="gramEnd"/>
        <w:r w:rsidRPr="0039114D">
          <w:t xml:space="preserve"> dwellings</w:t>
        </w:r>
      </w:ins>
      <w:ins w:id="65" w:author="Neri, Antonio (Tony) (CDC/NCEH/DEHSP)" w:date="2024-07-01T11:22:00Z">
        <w:r w:rsidR="00DE38CF">
          <w:t xml:space="preserve">. These systems </w:t>
        </w:r>
      </w:ins>
      <w:ins w:id="66" w:author="JFR" w:date="2024-06-18T13:40:00Z">
        <w:del w:id="67" w:author="Neri, Antonio (Tony) (CDC/NCEH/DEHSP)" w:date="2024-07-01T11:22:00Z">
          <w:r w:rsidRPr="0039114D" w:rsidDel="00DE38CF">
            <w:delText xml:space="preserve"> and </w:delText>
          </w:r>
        </w:del>
        <w:r w:rsidRPr="0039114D">
          <w:t>release partially</w:t>
        </w:r>
      </w:ins>
      <w:ins w:id="68" w:author="Neri, Antonio (Tony) (CDC/NCEH/DEHSP)" w:date="2024-07-01T11:22:00Z">
        <w:r w:rsidR="00DE38CF">
          <w:t>-</w:t>
        </w:r>
      </w:ins>
      <w:ins w:id="69" w:author="JFR" w:date="2024-06-18T13:40:00Z">
        <w:del w:id="70" w:author="Neri, Antonio (Tony) (CDC/NCEH/DEHSP)" w:date="2024-07-01T11:22:00Z">
          <w:r w:rsidRPr="0039114D" w:rsidDel="00DE38CF">
            <w:delText xml:space="preserve"> </w:delText>
          </w:r>
        </w:del>
        <w:r w:rsidRPr="0039114D">
          <w:t xml:space="preserve">treated sewage that relies on additional “downstream” </w:t>
        </w:r>
      </w:ins>
      <w:ins w:id="71" w:author="Neri, Antonio (Tony) (CDC/NCEH/DEHSP)" w:date="2024-07-01T11:22:00Z">
        <w:r w:rsidR="00DE38CF">
          <w:t xml:space="preserve">sewage </w:t>
        </w:r>
      </w:ins>
      <w:ins w:id="72" w:author="JFR" w:date="2024-06-18T13:40:00Z">
        <w:r w:rsidRPr="0039114D">
          <w:t>treatment</w:t>
        </w:r>
        <w:r>
          <w:t xml:space="preserve"> (</w:t>
        </w:r>
        <w:del w:id="73" w:author="Neri, Antonio (Tony) (CDC/NCEH/DEHSP)" w:date="2024-07-01T11:22:00Z">
          <w:r w:rsidDel="00DE38CF">
            <w:delText>i.</w:delText>
          </w:r>
        </w:del>
        <w:r>
          <w:t>e.</w:t>
        </w:r>
      </w:ins>
      <w:ins w:id="74" w:author="Neri, Antonio (Tony) (CDC/NCEH/DEHSP)" w:date="2024-07-01T11:22:00Z">
        <w:r w:rsidR="00DE38CF">
          <w:t>g.</w:t>
        </w:r>
      </w:ins>
      <w:ins w:id="75" w:author="JFR" w:date="2024-06-18T13:40:00Z">
        <w:r>
          <w:t>,</w:t>
        </w:r>
      </w:ins>
      <w:ins w:id="76" w:author="Neri, Antonio (Tony) (CDC/NCEH/DEHSP)" w:date="2024-07-01T11:22:00Z">
        <w:r w:rsidR="00DE38CF">
          <w:t xml:space="preserve"> </w:t>
        </w:r>
      </w:ins>
      <w:proofErr w:type="spellStart"/>
      <w:ins w:id="77" w:author="JFR" w:date="2024-06-18T13:40:00Z">
        <w:r>
          <w:t>drainfields</w:t>
        </w:r>
        <w:proofErr w:type="spellEnd"/>
        <w:r>
          <w:t>, sand filt</w:t>
        </w:r>
      </w:ins>
      <w:ins w:id="78" w:author="Neri, Antonio (Tony) (CDC/NCEH/DEHSP)" w:date="2024-07-01T11:22:00Z">
        <w:r w:rsidR="00DE38CF">
          <w:t>ration</w:t>
        </w:r>
      </w:ins>
      <w:ins w:id="79" w:author="JFR" w:date="2024-06-18T13:40:00Z">
        <w:del w:id="80" w:author="Neri, Antonio (Tony) (CDC/NCEH/DEHSP)" w:date="2024-07-01T11:22:00Z">
          <w:r w:rsidDel="00DE38CF">
            <w:delText>er</w:delText>
          </w:r>
        </w:del>
        <w:r>
          <w:t xml:space="preserve">, </w:t>
        </w:r>
      </w:ins>
      <w:ins w:id="81" w:author="Neri, Antonio (Tony) (CDC/NCEH/DEHSP)" w:date="2024-07-01T11:23:00Z">
        <w:r w:rsidR="00DE38CF">
          <w:t xml:space="preserve">water </w:t>
        </w:r>
      </w:ins>
      <w:ins w:id="82" w:author="JFR" w:date="2024-06-18T13:40:00Z">
        <w:r>
          <w:t>disinfection)</w:t>
        </w:r>
        <w:del w:id="83" w:author="Neri, Antonio (Tony) (CDC/NCEH/DEHSP)" w:date="2024-07-01T11:22:00Z">
          <w:r w:rsidDel="00DE38CF">
            <w:delText xml:space="preserve"> </w:delText>
          </w:r>
          <w:r w:rsidRPr="0039114D" w:rsidDel="00DE38CF">
            <w:delText>for</w:delText>
          </w:r>
          <w:r w:rsidDel="00DE38CF">
            <w:delText xml:space="preserve"> final treatment</w:delText>
          </w:r>
        </w:del>
        <w:r w:rsidRPr="0039114D">
          <w:t>. Even when properly maintained and operated, ATUs historically exceed the Total Suspended Solids (TSS) and Biochemical Oxygen Demand at day five (BOD5) limits (</w:t>
        </w:r>
        <w:r>
          <w:t>NESC</w:t>
        </w:r>
        <w:r w:rsidRPr="0039114D">
          <w:t>, 2005).</w:t>
        </w:r>
      </w:ins>
    </w:p>
    <w:p w14:paraId="351AE16B" w14:textId="77777777" w:rsidR="00DD1E9A" w:rsidRDefault="00094EB0" w:rsidP="00094EB0">
      <w:pPr>
        <w:rPr>
          <w:ins w:id="84" w:author="Neri, Antonio (Tony) (CDC/NCEH/DEHSP)" w:date="2024-07-01T11:34:00Z"/>
        </w:rPr>
      </w:pPr>
      <w:ins w:id="85" w:author="JFR" w:date="2024-06-18T13:40:00Z">
        <w:r w:rsidRPr="009E38BF">
          <w:t>Community package treatment use many different technologies and configurations which are largely dictated by both cost and site-related factors. Cost considerations include the costs of equipment, maintenance</w:t>
        </w:r>
      </w:ins>
      <w:ins w:id="86" w:author="Neri, Antonio (Tony) (CDC/NCEH/DEHSP)" w:date="2024-07-01T11:23:00Z">
        <w:r w:rsidR="00DE38CF">
          <w:t>,</w:t>
        </w:r>
      </w:ins>
      <w:ins w:id="87" w:author="JFR" w:date="2024-06-18T13:40:00Z">
        <w:r w:rsidRPr="009E38BF">
          <w:t xml:space="preserve"> and the land where the plan will be located. Site related factors include average daily flow, housing density, terrain (</w:t>
        </w:r>
      </w:ins>
      <w:ins w:id="88" w:author="Neri, Antonio (Tony) (CDC/NCEH/DEHSP)" w:date="2024-07-01T11:24:00Z">
        <w:r w:rsidR="00DE38CF">
          <w:t xml:space="preserve">e.g., </w:t>
        </w:r>
      </w:ins>
      <w:ins w:id="89" w:author="JFR" w:date="2024-06-18T13:40:00Z">
        <w:r w:rsidRPr="009E38BF">
          <w:t>slope, soil, water table), available space</w:t>
        </w:r>
      </w:ins>
      <w:ins w:id="90" w:author="Neri, Antonio (Tony) (CDC/NCEH/DEHSP)" w:date="2024-07-01T11:24:00Z">
        <w:r w:rsidR="00DE38CF">
          <w:t>,</w:t>
        </w:r>
      </w:ins>
      <w:ins w:id="91" w:author="JFR" w:date="2024-06-18T13:40:00Z">
        <w:r w:rsidRPr="009E38BF">
          <w:t xml:space="preserve"> and local regulatory requirements. Consequently, the various designs used for a </w:t>
        </w:r>
        <w:proofErr w:type="gramStart"/>
        <w:r w:rsidRPr="009E38BF">
          <w:t>package plants</w:t>
        </w:r>
        <w:proofErr w:type="gramEnd"/>
        <w:r w:rsidRPr="009E38BF">
          <w:t xml:space="preserve"> results in systems </w:t>
        </w:r>
      </w:ins>
      <w:ins w:id="92" w:author="Neri, Antonio (Tony) (CDC/NCEH/DEHSP)" w:date="2024-07-01T11:24:00Z">
        <w:r w:rsidR="00DE38CF">
          <w:t>which function similarly but look differen</w:t>
        </w:r>
      </w:ins>
      <w:ins w:id="93" w:author="Neri, Antonio (Tony) (CDC/NCEH/DEHSP)" w:date="2024-07-01T11:25:00Z">
        <w:r w:rsidR="00DE38CF">
          <w:t>t</w:t>
        </w:r>
      </w:ins>
      <w:ins w:id="94" w:author="JFR" w:date="2024-06-18T13:40:00Z">
        <w:del w:id="95" w:author="Neri, Antonio (Tony) (CDC/NCEH/DEHSP)" w:date="2024-07-01T11:25:00Z">
          <w:r w:rsidRPr="009E38BF" w:rsidDel="00DE38CF">
            <w:delText xml:space="preserve">with different “looks” </w:delText>
          </w:r>
        </w:del>
        <w:r w:rsidRPr="009E38BF">
          <w:t>(Ohio EPA, 2015). In general, the treatment process for domestic wastewater consists of four steps: pre-treatment, primary treatment, secondary treatment, and tertiary treatment. The first two stages of treatment are common in all treatment technologies but are frequently combined in a package plant. Pre</w:t>
        </w:r>
      </w:ins>
      <w:ins w:id="96" w:author="Neri, Antonio (Tony) (CDC/NCEH/DEHSP)" w:date="2024-07-01T11:25:00Z">
        <w:r w:rsidR="00DE38CF">
          <w:t>-</w:t>
        </w:r>
      </w:ins>
      <w:ins w:id="97" w:author="JFR" w:date="2024-06-18T13:40:00Z">
        <w:r w:rsidRPr="009E38BF">
          <w:t>treatment removes coarse materials that can be easily collected from the raw sewage including non-biodegradable or inert contaminants</w:t>
        </w:r>
      </w:ins>
      <w:ins w:id="98" w:author="Neri, Antonio (Tony) (CDC/NCEH/DEHSP)" w:date="2024-07-01T11:25:00Z">
        <w:r w:rsidR="00DE38CF">
          <w:t xml:space="preserve"> such as</w:t>
        </w:r>
      </w:ins>
      <w:ins w:id="99" w:author="JFR" w:date="2024-06-18T13:40:00Z">
        <w:del w:id="100" w:author="Neri, Antonio (Tony) (CDC/NCEH/DEHSP)" w:date="2024-07-01T11:25:00Z">
          <w:r w:rsidRPr="009E38BF" w:rsidDel="00DE38CF">
            <w:delText>:</w:delText>
          </w:r>
        </w:del>
        <w:r w:rsidRPr="009E38BF">
          <w:t xml:space="preserve"> sand, gravel</w:t>
        </w:r>
      </w:ins>
      <w:ins w:id="101" w:author="Neri, Antonio (Tony) (CDC/NCEH/DEHSP)" w:date="2024-07-01T11:25:00Z">
        <w:r w:rsidR="00DE38CF">
          <w:t>,</w:t>
        </w:r>
      </w:ins>
      <w:ins w:id="102" w:author="JFR" w:date="2024-06-18T13:40:00Z">
        <w:r w:rsidRPr="009E38BF">
          <w:t xml:space="preserve"> </w:t>
        </w:r>
        <w:del w:id="103" w:author="Neri, Antonio (Tony) (CDC/NCEH/DEHSP)" w:date="2024-07-01T11:25:00Z">
          <w:r w:rsidRPr="009E38BF" w:rsidDel="00DE38CF">
            <w:delText xml:space="preserve">and </w:delText>
          </w:r>
        </w:del>
        <w:r w:rsidRPr="009E38BF">
          <w:t>plastic</w:t>
        </w:r>
      </w:ins>
      <w:ins w:id="104" w:author="Neri, Antonio (Tony) (CDC/NCEH/DEHSP)" w:date="2024-07-01T11:25:00Z">
        <w:r w:rsidR="00DE38CF">
          <w:t>,</w:t>
        </w:r>
      </w:ins>
      <w:ins w:id="105" w:author="JFR" w:date="2024-06-18T13:40:00Z">
        <w:r w:rsidRPr="009E38BF">
          <w:t xml:space="preserve"> or paper trash. Pre</w:t>
        </w:r>
      </w:ins>
      <w:ins w:id="106" w:author="Neri, Antonio (Tony) (CDC/NCEH/DEHSP)" w:date="2024-07-01T11:25:00Z">
        <w:r w:rsidR="00DE38CF">
          <w:t>-</w:t>
        </w:r>
      </w:ins>
      <w:ins w:id="107" w:author="JFR" w:date="2024-06-18T13:40:00Z">
        <w:r w:rsidRPr="009E38BF">
          <w:t>treatment can include screening, grinding</w:t>
        </w:r>
      </w:ins>
      <w:ins w:id="108" w:author="Neri, Antonio (Tony) (CDC/NCEH/DEHSP)" w:date="2024-07-01T11:25:00Z">
        <w:r w:rsidR="00DE38CF">
          <w:t>,</w:t>
        </w:r>
      </w:ins>
      <w:ins w:id="109" w:author="JFR" w:date="2024-06-18T13:40:00Z">
        <w:r w:rsidRPr="009E38BF">
          <w:t xml:space="preserve"> and skimming, as well as </w:t>
        </w:r>
        <w:del w:id="110" w:author="Neri, Antonio (Tony) (CDC/NCEH/DEHSP)" w:date="2024-07-01T11:26:00Z">
          <w:r w:rsidRPr="009E38BF" w:rsidDel="00DE38CF">
            <w:delText xml:space="preserve">flow </w:delText>
          </w:r>
        </w:del>
        <w:r w:rsidRPr="009E38BF">
          <w:t>equalization</w:t>
        </w:r>
      </w:ins>
      <w:ins w:id="111" w:author="Neri, Antonio (Tony) (CDC/NCEH/DEHSP)" w:date="2024-07-01T11:26:00Z">
        <w:r w:rsidR="00DE38CF">
          <w:t xml:space="preserve"> of outflow</w:t>
        </w:r>
      </w:ins>
      <w:ins w:id="112" w:author="JFR" w:date="2024-06-18T13:40:00Z">
        <w:r w:rsidRPr="009E38BF">
          <w:t xml:space="preserve"> if the </w:t>
        </w:r>
      </w:ins>
      <w:ins w:id="113" w:author="Neri, Antonio (Tony) (CDC/NCEH/DEHSP)" w:date="2024-07-01T11:26:00Z">
        <w:r w:rsidR="00DE38CF">
          <w:t xml:space="preserve">sewage treatment </w:t>
        </w:r>
      </w:ins>
      <w:ins w:id="114" w:author="JFR" w:date="2024-06-18T13:40:00Z">
        <w:r w:rsidRPr="009E38BF">
          <w:t xml:space="preserve">plant </w:t>
        </w:r>
      </w:ins>
      <w:ins w:id="115" w:author="Neri, Antonio (Tony) (CDC/NCEH/DEHSP)" w:date="2024-07-01T11:26:00Z">
        <w:r w:rsidR="00DE38CF">
          <w:t xml:space="preserve">design </w:t>
        </w:r>
      </w:ins>
      <w:ins w:id="116" w:author="JFR" w:date="2024-06-18T13:40:00Z">
        <w:r w:rsidRPr="009E38BF">
          <w:t>requires flow be regulated. Secondary sewage treatment removes as much of the solid material as possible</w:t>
        </w:r>
      </w:ins>
      <w:ins w:id="117" w:author="Neri, Antonio (Tony) (CDC/NCEH/DEHSP)" w:date="2024-07-01T11:26:00Z">
        <w:r w:rsidR="00DE38CF">
          <w:t>. Secondary treatment</w:t>
        </w:r>
      </w:ins>
      <w:ins w:id="118" w:author="JFR" w:date="2024-06-18T13:40:00Z">
        <w:del w:id="119" w:author="Neri, Antonio (Tony) (CDC/NCEH/DEHSP)" w:date="2024-07-01T11:26:00Z">
          <w:r w:rsidRPr="009E38BF" w:rsidDel="00DE38CF">
            <w:delText xml:space="preserve"> and</w:delText>
          </w:r>
        </w:del>
        <w:r w:rsidRPr="009E38BF">
          <w:t xml:space="preserve"> often relies on biological processes to digest and remove </w:t>
        </w:r>
      </w:ins>
      <w:ins w:id="120" w:author="Neri, Antonio (Tony) (CDC/NCEH/DEHSP)" w:date="2024-07-01T11:27:00Z">
        <w:r w:rsidR="00DE38CF">
          <w:t xml:space="preserve">the </w:t>
        </w:r>
      </w:ins>
      <w:ins w:id="121" w:author="JFR" w:date="2024-06-18T13:40:00Z">
        <w:r w:rsidRPr="009E38BF">
          <w:t xml:space="preserve">remaining soluble organic material and can range from entirely passive (constructed wetlands) to mechanical. In the U.S., activated </w:t>
        </w:r>
        <w:r w:rsidRPr="009E38BF">
          <w:lastRenderedPageBreak/>
          <w:t>sludge systems are the most common approaches of secondary treatment in package plants, which includes extended aeration, sequencing batch reactors (SBRs)</w:t>
        </w:r>
      </w:ins>
      <w:ins w:id="122" w:author="Neri, Antonio (Tony) (CDC/NCEH/DEHSP)" w:date="2024-07-01T11:27:00Z">
        <w:r w:rsidR="00DE38CF">
          <w:t>,</w:t>
        </w:r>
      </w:ins>
      <w:ins w:id="123" w:author="JFR" w:date="2024-06-18T13:40:00Z">
        <w:r w:rsidRPr="009E38BF">
          <w:t xml:space="preserve"> and oxidation ditches (U.S. </w:t>
        </w:r>
        <w:del w:id="124" w:author="Neri, Antonio (Tony) (CDC/NCEH/DEHSP)" w:date="2024-07-01T11:28:00Z">
          <w:r w:rsidRPr="009E38BF" w:rsidDel="00DE38CF">
            <w:delText>EPA</w:delText>
          </w:r>
        </w:del>
      </w:ins>
      <w:ins w:id="125" w:author="Neri, Antonio (Tony) (CDC/NCEH/DEHSP)" w:date="2024-07-01T11:28:00Z">
        <w:r w:rsidR="00DE38CF">
          <w:t>EPA</w:t>
        </w:r>
      </w:ins>
      <w:ins w:id="126" w:author="JFR" w:date="2024-06-18T13:40:00Z">
        <w:r w:rsidRPr="009E38BF">
          <w:t>, 2000). Alternative secondary treatment process</w:t>
        </w:r>
      </w:ins>
      <w:ins w:id="127" w:author="Neri, Antonio (Tony) (CDC/NCEH/DEHSP)" w:date="2024-07-01T11:28:00Z">
        <w:r w:rsidR="00DE38CF">
          <w:t>es include</w:t>
        </w:r>
      </w:ins>
      <w:ins w:id="128" w:author="JFR" w:date="2024-06-18T13:40:00Z">
        <w:r w:rsidRPr="009E38BF">
          <w:t xml:space="preserve"> rotating biological contactors (RBC), moving bed biofilm reactors</w:t>
        </w:r>
      </w:ins>
      <w:ins w:id="129" w:author="Neri, Antonio (Tony) (CDC/NCEH/DEHSP)" w:date="2024-07-01T11:28:00Z">
        <w:r w:rsidR="00DE38CF">
          <w:t xml:space="preserve"> </w:t>
        </w:r>
      </w:ins>
      <w:commentRangeStart w:id="130"/>
      <w:ins w:id="131" w:author="JFR" w:date="2024-06-18T13:40:00Z">
        <w:r w:rsidRPr="009E38BF">
          <w:t>(MBBR)</w:t>
        </w:r>
      </w:ins>
      <w:commentRangeEnd w:id="130"/>
      <w:r w:rsidR="00DE38CF">
        <w:rPr>
          <w:rStyle w:val="CommentReference"/>
        </w:rPr>
        <w:commentReference w:id="130"/>
      </w:r>
      <w:ins w:id="132" w:author="JFR" w:date="2024-06-18T13:40:00Z">
        <w:r w:rsidRPr="009E38BF">
          <w:t>, sequencing batch biofilm reactors (SBBR), membrane Bioreactors (MBR), wet composting</w:t>
        </w:r>
      </w:ins>
      <w:ins w:id="133" w:author="Neri, Antonio (Tony) (CDC/NCEH/DEHSP)" w:date="2024-07-01T11:28:00Z">
        <w:r w:rsidR="00DD1E9A">
          <w:t>,</w:t>
        </w:r>
      </w:ins>
      <w:ins w:id="134" w:author="JFR" w:date="2024-06-18T13:40:00Z">
        <w:r w:rsidRPr="009E38BF">
          <w:t xml:space="preserve"> and other</w:t>
        </w:r>
        <w:del w:id="135" w:author="Neri, Antonio (Tony) (CDC/NCEH/DEHSP)" w:date="2024-07-01T11:28:00Z">
          <w:r w:rsidRPr="009E38BF" w:rsidDel="00DD1E9A">
            <w:delText>s</w:delText>
          </w:r>
        </w:del>
        <w:r w:rsidRPr="009E38BF">
          <w:t xml:space="preserve"> technologies (Gaydon, 2007, Ohio EPA, 2017, U.S. EPA, 2000). In activated sludge systems, bacteria-rich water flows from the aeration chamber to the clarifier where bacteria settle. The tertiary </w:t>
        </w:r>
        <w:del w:id="136" w:author="Neri, Antonio (Tony) (CDC/NCEH/DEHSP)" w:date="2024-07-01T11:29:00Z">
          <w:r w:rsidRPr="009E38BF" w:rsidDel="00DD1E9A">
            <w:delText>stage</w:delText>
          </w:r>
        </w:del>
      </w:ins>
      <w:ins w:id="137" w:author="Neri, Antonio (Tony) (CDC/NCEH/DEHSP)" w:date="2024-07-01T11:29:00Z">
        <w:r w:rsidR="00DD1E9A">
          <w:t xml:space="preserve">treatment </w:t>
        </w:r>
      </w:ins>
      <w:ins w:id="138" w:author="Neri, Antonio (Tony) (CDC/NCEH/DEHSP)" w:date="2024-07-01T11:33:00Z">
        <w:r w:rsidR="00DD1E9A">
          <w:t>stage</w:t>
        </w:r>
      </w:ins>
      <w:ins w:id="139" w:author="JFR" w:date="2024-06-18T13:40:00Z">
        <w:r w:rsidRPr="009E38BF">
          <w:t xml:space="preserve"> is the final step before discharge. Here, waste is filtered through sand</w:t>
        </w:r>
        <w:del w:id="140" w:author="Neri, Antonio (Tony) (CDC/NCEH/DEHSP)" w:date="2024-07-01T11:29:00Z">
          <w:r w:rsidRPr="009E38BF" w:rsidDel="00DD1E9A">
            <w:delText>, which</w:delText>
          </w:r>
        </w:del>
      </w:ins>
      <w:ins w:id="141" w:author="Neri, Antonio (Tony) (CDC/NCEH/DEHSP)" w:date="2024-07-01T11:29:00Z">
        <w:r w:rsidR="00DD1E9A">
          <w:t xml:space="preserve"> to</w:t>
        </w:r>
      </w:ins>
      <w:ins w:id="142" w:author="JFR" w:date="2024-06-18T13:40:00Z">
        <w:r w:rsidRPr="009E38BF">
          <w:t xml:space="preserve"> remove</w:t>
        </w:r>
        <w:del w:id="143" w:author="Neri, Antonio (Tony) (CDC/NCEH/DEHSP)" w:date="2024-07-01T11:29:00Z">
          <w:r w:rsidRPr="009E38BF" w:rsidDel="00DD1E9A">
            <w:delText>s</w:delText>
          </w:r>
        </w:del>
        <w:r w:rsidRPr="009E38BF">
          <w:t xml:space="preserve"> fine suspended solids. In some states</w:t>
        </w:r>
      </w:ins>
      <w:ins w:id="144" w:author="Neri, Antonio (Tony) (CDC/NCEH/DEHSP)" w:date="2024-07-01T11:30:00Z">
        <w:r w:rsidR="00DD1E9A">
          <w:t>;</w:t>
        </w:r>
      </w:ins>
      <w:ins w:id="145" w:author="JFR" w:date="2024-06-18T13:40:00Z">
        <w:del w:id="146" w:author="Neri, Antonio (Tony) (CDC/NCEH/DEHSP)" w:date="2024-07-01T11:30:00Z">
          <w:r w:rsidRPr="009E38BF" w:rsidDel="00DD1E9A">
            <w:delText>,</w:delText>
          </w:r>
        </w:del>
        <w:r w:rsidRPr="009E38BF">
          <w:t xml:space="preserve"> including Ohio, Maryland</w:t>
        </w:r>
      </w:ins>
      <w:ins w:id="147" w:author="Neri, Antonio (Tony) (CDC/NCEH/DEHSP)" w:date="2024-07-01T11:30:00Z">
        <w:r w:rsidR="00DD1E9A">
          <w:t>,</w:t>
        </w:r>
      </w:ins>
      <w:ins w:id="148" w:author="JFR" w:date="2024-06-18T13:40:00Z">
        <w:r w:rsidRPr="009E38BF">
          <w:t xml:space="preserve"> and Virginia, plants with </w:t>
        </w:r>
        <w:del w:id="149" w:author="Neri, Antonio (Tony) (CDC/NCEH/DEHSP)" w:date="2024-07-01T11:30:00Z">
          <w:r w:rsidRPr="009E38BF" w:rsidDel="00DD1E9A">
            <w:delText xml:space="preserve">surface </w:delText>
          </w:r>
        </w:del>
        <w:r w:rsidRPr="009E38BF">
          <w:t xml:space="preserve">discharge </w:t>
        </w:r>
      </w:ins>
      <w:ins w:id="150" w:author="Neri, Antonio (Tony) (CDC/NCEH/DEHSP)" w:date="2024-07-01T11:30:00Z">
        <w:r w:rsidR="00DD1E9A">
          <w:t xml:space="preserve">above the ground </w:t>
        </w:r>
      </w:ins>
      <w:ins w:id="151" w:author="JFR" w:date="2024-06-18T13:40:00Z">
        <w:r w:rsidRPr="009E38BF">
          <w:t xml:space="preserve">must include </w:t>
        </w:r>
      </w:ins>
      <w:ins w:id="152" w:author="Neri, Antonio (Tony) (CDC/NCEH/DEHSP)" w:date="2024-07-01T11:32:00Z">
        <w:r w:rsidR="00DD1E9A">
          <w:t xml:space="preserve">a </w:t>
        </w:r>
      </w:ins>
      <w:ins w:id="153" w:author="JFR" w:date="2024-06-18T13:40:00Z">
        <w:r w:rsidRPr="009E38BF">
          <w:t xml:space="preserve">final disinfection </w:t>
        </w:r>
      </w:ins>
      <w:ins w:id="154" w:author="Neri, Antonio (Tony) (CDC/NCEH/DEHSP)" w:date="2024-07-01T11:32:00Z">
        <w:r w:rsidR="00DD1E9A">
          <w:t xml:space="preserve">step </w:t>
        </w:r>
      </w:ins>
      <w:ins w:id="155" w:author="JFR" w:date="2024-06-18T13:40:00Z">
        <w:r w:rsidRPr="009E38BF">
          <w:t xml:space="preserve">with chlorination </w:t>
        </w:r>
      </w:ins>
      <w:ins w:id="156" w:author="Neri, Antonio (Tony) (CDC/NCEH/DEHSP)" w:date="2024-07-01T11:31:00Z">
        <w:r w:rsidR="00DD1E9A">
          <w:t xml:space="preserve">and </w:t>
        </w:r>
      </w:ins>
      <w:ins w:id="157" w:author="JFR" w:date="2024-06-18T13:40:00Z">
        <w:del w:id="158" w:author="Neri, Antonio (Tony) (CDC/NCEH/DEHSP)" w:date="2024-07-01T11:31:00Z">
          <w:r w:rsidRPr="009E38BF" w:rsidDel="00DD1E9A">
            <w:delText>followed by dechlorination</w:delText>
          </w:r>
        </w:del>
      </w:ins>
      <w:proofErr w:type="spellStart"/>
      <w:ins w:id="159" w:author="Neri, Antonio (Tony) (CDC/NCEH/DEHSP)" w:date="2024-07-01T11:31:00Z">
        <w:r w:rsidR="00DD1E9A">
          <w:t>d</w:t>
        </w:r>
      </w:ins>
      <w:ins w:id="160" w:author="Neri, Antonio (Tony) (CDC/NCEH/DEHSP)" w:date="2024-07-01T11:32:00Z">
        <w:r w:rsidR="00DD1E9A">
          <w:t>e</w:t>
        </w:r>
      </w:ins>
      <w:ins w:id="161" w:author="Neri, Antonio (Tony) (CDC/NCEH/DEHSP)" w:date="2024-07-01T11:31:00Z">
        <w:r w:rsidR="00DD1E9A">
          <w:t>chlorination</w:t>
        </w:r>
        <w:proofErr w:type="spellEnd"/>
        <w:r w:rsidR="00DD1E9A">
          <w:t>,</w:t>
        </w:r>
      </w:ins>
      <w:ins w:id="162" w:author="JFR" w:date="2024-06-18T13:40:00Z">
        <w:r w:rsidRPr="009E38BF">
          <w:t xml:space="preserve"> or UV light </w:t>
        </w:r>
      </w:ins>
      <w:ins w:id="163" w:author="Neri, Antonio (Tony) (CDC/NCEH/DEHSP)" w:date="2024-07-01T11:31:00Z">
        <w:r w:rsidR="00DD1E9A">
          <w:t xml:space="preserve">treatment </w:t>
        </w:r>
      </w:ins>
      <w:ins w:id="164" w:author="JFR" w:date="2024-06-18T13:40:00Z">
        <w:r w:rsidRPr="009E38BF">
          <w:t xml:space="preserve">of the effluent </w:t>
        </w:r>
        <w:del w:id="165" w:author="Neri, Antonio (Tony) (CDC/NCEH/DEHSP)" w:date="2024-07-01T11:31:00Z">
          <w:r w:rsidRPr="009E38BF" w:rsidDel="00DD1E9A">
            <w:delText xml:space="preserve">is required </w:delText>
          </w:r>
        </w:del>
        <w:r w:rsidRPr="009E38BF">
          <w:t xml:space="preserve">(Commonwealth of </w:t>
        </w:r>
        <w:proofErr w:type="gramStart"/>
        <w:r w:rsidRPr="009E38BF">
          <w:t>Virginia ,</w:t>
        </w:r>
        <w:proofErr w:type="gramEnd"/>
        <w:r w:rsidRPr="009E38BF">
          <w:t xml:space="preserve"> 1990). </w:t>
        </w:r>
      </w:ins>
      <w:ins w:id="166" w:author="Neri, Antonio (Tony) (CDC/NCEH/DEHSP)" w:date="2024-07-01T11:32:00Z">
        <w:r w:rsidR="00DD1E9A">
          <w:t>Sol</w:t>
        </w:r>
      </w:ins>
      <w:ins w:id="167" w:author="Neri, Antonio (Tony) (CDC/NCEH/DEHSP)" w:date="2024-07-01T11:33:00Z">
        <w:r w:rsidR="00DD1E9A">
          <w:t xml:space="preserve">id </w:t>
        </w:r>
      </w:ins>
      <w:ins w:id="168" w:author="Neri, Antonio (Tony) (CDC/NCEH/DEHSP)" w:date="2024-07-01T11:34:00Z">
        <w:r w:rsidR="00DD1E9A">
          <w:t xml:space="preserve">materials </w:t>
        </w:r>
      </w:ins>
      <w:ins w:id="169" w:author="Neri, Antonio (Tony) (CDC/NCEH/DEHSP)" w:date="2024-07-01T11:33:00Z">
        <w:r w:rsidR="00DD1E9A">
          <w:t>that result from the steps</w:t>
        </w:r>
      </w:ins>
      <w:ins w:id="170" w:author="Neri, Antonio (Tony) (CDC/NCEH/DEHSP)" w:date="2024-07-01T11:34:00Z">
        <w:r w:rsidR="00DD1E9A">
          <w:t xml:space="preserve"> are then handled by …</w:t>
        </w:r>
      </w:ins>
    </w:p>
    <w:p w14:paraId="6A02B4D0" w14:textId="56267D29" w:rsidR="00094EB0" w:rsidRPr="009E38BF" w:rsidRDefault="00094EB0" w:rsidP="00094EB0">
      <w:pPr>
        <w:rPr>
          <w:ins w:id="171" w:author="JFR" w:date="2024-06-18T13:40:00Z"/>
        </w:rPr>
      </w:pPr>
      <w:ins w:id="172" w:author="JFR" w:date="2024-06-18T13:40:00Z">
        <w:del w:id="173" w:author="Neri, Antonio (Tony) (CDC/NCEH/DEHSP)" w:date="2024-07-01T11:34:00Z">
          <w:r w:rsidRPr="009E38BF" w:rsidDel="00DD1E9A">
            <w:delText>Separate from the wastewater disinfection process is the solid handling stage.</w:delText>
          </w:r>
          <w:commentRangeStart w:id="174"/>
          <w:r w:rsidRPr="009E38BF" w:rsidDel="00DD1E9A">
            <w:delText xml:space="preserve"> </w:delText>
          </w:r>
        </w:del>
        <w:r w:rsidRPr="009E38BF">
          <w:t xml:space="preserve">Balanced bacterial growth and removal is essential for efficient water treatment. When the bacterial load becomes excessive, bacteria are transferred from the secondary stage to the digester or sludge holding tank. It is the operator’s responsibility to recognize when the bacterial load exceeds limits and remove sufficient bacteria from the secondary stage. Eventually, the sludge in the digester tank must be pumped out to make space for more bacteria (Ohio EPA, 2015). </w:t>
        </w:r>
      </w:ins>
      <w:commentRangeEnd w:id="174"/>
      <w:r w:rsidR="00DD1E9A">
        <w:rPr>
          <w:rStyle w:val="CommentReference"/>
        </w:rPr>
        <w:commentReference w:id="174"/>
      </w:r>
    </w:p>
    <w:p w14:paraId="0E9E74CB" w14:textId="77777777" w:rsidR="00135B45" w:rsidRDefault="00094EB0" w:rsidP="00094EB0">
      <w:pPr>
        <w:rPr>
          <w:ins w:id="175" w:author="Neri, Antonio (Tony) (CDC/NCEH/DEHSP)" w:date="2024-07-01T11:39:00Z"/>
        </w:rPr>
      </w:pPr>
      <w:ins w:id="176" w:author="JFR" w:date="2024-06-18T13:40:00Z">
        <w:r w:rsidRPr="009E38BF">
          <w:t xml:space="preserve">There are a number of concerns with the reliance on package treatment plants by a growing number of single family home and communities. First, for a package treatment plant to be functional, it must be properly installed. </w:t>
        </w:r>
        <w:del w:id="177" w:author="Neri, Antonio (Tony) (CDC/NCEH/DEHSP)" w:date="2024-07-01T11:35:00Z">
          <w:r w:rsidRPr="009E38BF" w:rsidDel="00DD1E9A">
            <w:delText>However, package plants are not always properly installed, which</w:delText>
          </w:r>
        </w:del>
      </w:ins>
      <w:ins w:id="178" w:author="Neri, Antonio (Tony) (CDC/NCEH/DEHSP)" w:date="2024-07-01T11:35:00Z">
        <w:r w:rsidR="00DD1E9A">
          <w:t>Com</w:t>
        </w:r>
      </w:ins>
      <w:ins w:id="179" w:author="Neri, Antonio (Tony) (CDC/NCEH/DEHSP)" w:date="2024-07-01T11:36:00Z">
        <w:r w:rsidR="00DD1E9A">
          <w:t>mon installation errors</w:t>
        </w:r>
      </w:ins>
      <w:ins w:id="180" w:author="JFR" w:date="2024-06-18T13:40:00Z">
        <w:del w:id="181" w:author="Neri, Antonio (Tony) (CDC/NCEH/DEHSP)" w:date="2024-07-01T11:36:00Z">
          <w:r w:rsidRPr="009E38BF" w:rsidDel="00DD1E9A">
            <w:delText xml:space="preserve"> can include</w:delText>
          </w:r>
        </w:del>
      </w:ins>
      <w:ins w:id="182" w:author="Neri, Antonio (Tony) (CDC/NCEH/DEHSP)" w:date="2024-07-01T11:36:00Z">
        <w:r w:rsidR="00DD1E9A">
          <w:t xml:space="preserve"> </w:t>
        </w:r>
        <w:proofErr w:type="spellStart"/>
        <w:r w:rsidR="00DD1E9A">
          <w:t>include</w:t>
        </w:r>
      </w:ins>
      <w:ins w:id="183" w:author="JFR" w:date="2024-06-18T13:40:00Z">
        <w:del w:id="184" w:author="Neri, Antonio (Tony) (CDC/NCEH/DEHSP)" w:date="2024-07-01T11:37:00Z">
          <w:r w:rsidRPr="009E38BF" w:rsidDel="00DD1E9A">
            <w:delText xml:space="preserve"> improperly setup and missing components (i.e., </w:delText>
          </w:r>
        </w:del>
      </w:ins>
      <w:ins w:id="185" w:author="Neri, Antonio (Tony) (CDC/NCEH/DEHSP)" w:date="2024-07-01T11:37:00Z">
        <w:r w:rsidR="00DD1E9A">
          <w:t>lack</w:t>
        </w:r>
        <w:proofErr w:type="spellEnd"/>
        <w:r w:rsidR="00DD1E9A">
          <w:t xml:space="preserve"> of a </w:t>
        </w:r>
      </w:ins>
      <w:ins w:id="186" w:author="JFR" w:date="2024-06-18T13:40:00Z">
        <w:del w:id="187" w:author="Neri, Antonio (Tony) (CDC/NCEH/DEHSP)" w:date="2024-07-01T11:37:00Z">
          <w:r w:rsidRPr="009E38BF" w:rsidDel="00DD1E9A">
            <w:delText xml:space="preserve">missing </w:delText>
          </w:r>
        </w:del>
        <w:r w:rsidRPr="009E38BF">
          <w:t>chlorination unit</w:t>
        </w:r>
        <w:del w:id="188" w:author="Neri, Antonio (Tony) (CDC/NCEH/DEHSP)" w:date="2024-07-01T11:37:00Z">
          <w:r w:rsidRPr="009E38BF" w:rsidDel="00DD1E9A">
            <w:delText>s</w:delText>
          </w:r>
        </w:del>
        <w:r w:rsidRPr="009E38BF">
          <w:t xml:space="preserve">, improper location of treatment plants or discharge points, or poorly designed sand filters that </w:t>
        </w:r>
      </w:ins>
      <w:ins w:id="189" w:author="Neri, Antonio (Tony) (CDC/NCEH/DEHSP)" w:date="2024-07-01T11:37:00Z">
        <w:r w:rsidR="00DD1E9A">
          <w:t xml:space="preserve">result in </w:t>
        </w:r>
      </w:ins>
      <w:ins w:id="190" w:author="JFR" w:date="2024-06-18T13:40:00Z">
        <w:del w:id="191" w:author="Neri, Antonio (Tony) (CDC/NCEH/DEHSP)" w:date="2024-07-01T11:37:00Z">
          <w:r w:rsidRPr="009E38BF" w:rsidDel="00DD1E9A">
            <w:delText xml:space="preserve">allow </w:delText>
          </w:r>
        </w:del>
        <w:r w:rsidRPr="009E38BF">
          <w:t xml:space="preserve">effluent </w:t>
        </w:r>
        <w:del w:id="192" w:author="Neri, Antonio (Tony) (CDC/NCEH/DEHSP)" w:date="2024-07-01T11:37:00Z">
          <w:r w:rsidRPr="009E38BF" w:rsidDel="00DD1E9A">
            <w:delText xml:space="preserve">to </w:delText>
          </w:r>
        </w:del>
        <w:r w:rsidRPr="009E38BF">
          <w:t xml:space="preserve">leak). Second, package plants </w:t>
        </w:r>
      </w:ins>
      <w:ins w:id="193" w:author="Neri, Antonio (Tony) (CDC/NCEH/DEHSP)" w:date="2024-07-01T11:38:00Z">
        <w:r w:rsidR="00DD1E9A">
          <w:t xml:space="preserve">can fail if they are </w:t>
        </w:r>
      </w:ins>
      <w:ins w:id="194" w:author="JFR" w:date="2024-06-18T13:40:00Z">
        <w:del w:id="195" w:author="Neri, Antonio (Tony) (CDC/NCEH/DEHSP)" w:date="2024-07-01T11:38:00Z">
          <w:r w:rsidRPr="009E38BF" w:rsidDel="00DD1E9A">
            <w:delText xml:space="preserve">are frequently </w:delText>
          </w:r>
        </w:del>
        <w:r w:rsidRPr="009E38BF">
          <w:t>not</w:t>
        </w:r>
        <w:del w:id="196" w:author="Neri, Antonio (Tony) (CDC/NCEH/DEHSP)" w:date="2024-07-01T11:38:00Z">
          <w:r w:rsidRPr="009E38BF" w:rsidDel="00DD1E9A">
            <w:delText xml:space="preserve"> n</w:delText>
          </w:r>
        </w:del>
        <w:del w:id="197" w:author="Neri, Antonio (Tony) (CDC/NCEH/DEHSP)" w:date="2024-07-01T11:37:00Z">
          <w:r w:rsidRPr="009E38BF" w:rsidDel="00DD1E9A">
            <w:delText>ot</w:delText>
          </w:r>
        </w:del>
        <w:r w:rsidRPr="009E38BF">
          <w:t xml:space="preserve"> properly operated and maintained</w:t>
        </w:r>
      </w:ins>
      <w:ins w:id="198" w:author="Neri, Antonio (Tony) (CDC/NCEH/DEHSP)" w:date="2024-07-01T11:38:00Z">
        <w:r w:rsidR="00DD1E9A">
          <w:t xml:space="preserve">. Common issues include a lack </w:t>
        </w:r>
      </w:ins>
      <w:ins w:id="199" w:author="JFR" w:date="2024-06-18T13:40:00Z">
        <w:del w:id="200" w:author="Neri, Antonio (Tony) (CDC/NCEH/DEHSP)" w:date="2024-07-01T11:38:00Z">
          <w:r w:rsidRPr="009E38BF" w:rsidDel="00DD1E9A">
            <w:delText xml:space="preserve">, including absence of </w:delText>
          </w:r>
        </w:del>
        <w:r w:rsidRPr="009E38BF">
          <w:t>chlorin</w:t>
        </w:r>
      </w:ins>
      <w:ins w:id="201" w:author="Neri, Antonio (Tony) (CDC/NCEH/DEHSP)" w:date="2024-07-01T11:38:00Z">
        <w:r w:rsidR="00135B45">
          <w:t>ation</w:t>
        </w:r>
      </w:ins>
      <w:ins w:id="202" w:author="JFR" w:date="2024-06-18T13:40:00Z">
        <w:del w:id="203" w:author="Neri, Antonio (Tony) (CDC/NCEH/DEHSP)" w:date="2024-07-01T11:38:00Z">
          <w:r w:rsidRPr="009E38BF" w:rsidDel="00135B45">
            <w:delText>e</w:delText>
          </w:r>
        </w:del>
        <w:del w:id="204" w:author="Neri, Antonio (Tony) (CDC/NCEH/DEHSP)" w:date="2024-07-01T11:39:00Z">
          <w:r w:rsidRPr="009E38BF" w:rsidDel="00135B45">
            <w:delText xml:space="preserve"> tablets</w:delText>
          </w:r>
        </w:del>
        <w:r w:rsidRPr="009E38BF">
          <w:t xml:space="preserve">, improper sludge removal, erroneously set valves, </w:t>
        </w:r>
      </w:ins>
      <w:ins w:id="205" w:author="Neri, Antonio (Tony) (CDC/NCEH/DEHSP)" w:date="2024-07-01T11:39:00Z">
        <w:r w:rsidR="00135B45">
          <w:t xml:space="preserve">and </w:t>
        </w:r>
      </w:ins>
      <w:ins w:id="206" w:author="JFR" w:date="2024-06-18T13:40:00Z">
        <w:r w:rsidRPr="009E38BF">
          <w:t>improperly operating pumps</w:t>
        </w:r>
        <w:del w:id="207" w:author="Neri, Antonio (Tony) (CDC/NCEH/DEHSP)" w:date="2024-07-01T11:39:00Z">
          <w:r w:rsidRPr="009E38BF" w:rsidDel="00135B45">
            <w:delText xml:space="preserve"> etc</w:delText>
          </w:r>
        </w:del>
        <w:r w:rsidRPr="009E38BF">
          <w:t xml:space="preserve">. A report by the State Water Control Board of Virginia concluded that many of these issues are often a result of the homeowners’ lack of interest understanding of proper plant operation or a failure to monitor effluent from these plants. </w:t>
        </w:r>
      </w:ins>
    </w:p>
    <w:p w14:paraId="04DF8A99" w14:textId="671956CB" w:rsidR="00094EB0" w:rsidRDefault="00094EB0" w:rsidP="00094EB0">
      <w:pPr>
        <w:rPr>
          <w:ins w:id="208" w:author="JFR" w:date="2024-06-18T13:40:00Z"/>
        </w:rPr>
      </w:pPr>
      <w:ins w:id="209" w:author="JFR" w:date="2024-06-18T13:40:00Z">
        <w:r w:rsidRPr="009E38BF">
          <w:t>Cost, responsibility</w:t>
        </w:r>
      </w:ins>
      <w:ins w:id="210" w:author="Neri, Antonio (Tony) (CDC/NCEH/DEHSP)" w:date="2024-07-01T11:40:00Z">
        <w:r w:rsidR="00135B45">
          <w:t>,</w:t>
        </w:r>
      </w:ins>
      <w:ins w:id="211" w:author="JFR" w:date="2024-06-18T13:40:00Z">
        <w:r w:rsidRPr="009E38BF">
          <w:t xml:space="preserve"> and regulatory oversite </w:t>
        </w:r>
      </w:ins>
      <w:ins w:id="212" w:author="Neri, Antonio (Tony) (CDC/NCEH/DEHSP)" w:date="2024-07-01T11:39:00Z">
        <w:r w:rsidR="00135B45">
          <w:t xml:space="preserve">of package treatment plants </w:t>
        </w:r>
      </w:ins>
      <w:ins w:id="213" w:author="JFR" w:date="2024-06-18T13:40:00Z">
        <w:r w:rsidRPr="009E38BF">
          <w:t xml:space="preserve">are also issues. In Virginia, as in Louisiana, package plants are built by developers and may be deeded over to the homeowners when the development is completed. The homeowners </w:t>
        </w:r>
        <w:commentRangeStart w:id="214"/>
        <w:r w:rsidRPr="009E38BF">
          <w:t xml:space="preserve">generally </w:t>
        </w:r>
      </w:ins>
      <w:commentRangeEnd w:id="214"/>
      <w:r w:rsidR="00135B45">
        <w:rPr>
          <w:rStyle w:val="CommentReference"/>
        </w:rPr>
        <w:commentReference w:id="214"/>
      </w:r>
      <w:ins w:id="215" w:author="JFR" w:date="2024-06-18T13:40:00Z">
        <w:r w:rsidRPr="009E38BF">
          <w:t xml:space="preserve">do not have the knowledge, </w:t>
        </w:r>
        <w:proofErr w:type="gramStart"/>
        <w:r w:rsidRPr="009E38BF">
          <w:t>skills</w:t>
        </w:r>
        <w:proofErr w:type="gramEnd"/>
        <w:r w:rsidRPr="009E38BF">
          <w:t xml:space="preserve"> or resources to administer the proper operation and maintenance of these plants. Therefore, local governments </w:t>
        </w:r>
        <w:del w:id="216" w:author="Neri, Antonio (Tony) (CDC/NCEH/DEHSP)" w:date="2024-07-01T11:40:00Z">
          <w:r w:rsidRPr="009E38BF" w:rsidDel="00135B45">
            <w:delText>often</w:delText>
          </w:r>
        </w:del>
      </w:ins>
      <w:ins w:id="217" w:author="Neri, Antonio (Tony) (CDC/NCEH/DEHSP)" w:date="2024-07-01T11:40:00Z">
        <w:r w:rsidR="00135B45">
          <w:t>may</w:t>
        </w:r>
      </w:ins>
      <w:ins w:id="218" w:author="JFR" w:date="2024-06-18T13:40:00Z">
        <w:r w:rsidRPr="009E38BF">
          <w:t xml:space="preserve"> need to </w:t>
        </w:r>
        <w:del w:id="219" w:author="Neri, Antonio (Tony) (CDC/NCEH/DEHSP)" w:date="2024-07-01T11:41:00Z">
          <w:r w:rsidRPr="009E38BF" w:rsidDel="00135B45">
            <w:delText>take over</w:delText>
          </w:r>
        </w:del>
      </w:ins>
      <w:ins w:id="220" w:author="Neri, Antonio (Tony) (CDC/NCEH/DEHSP)" w:date="2024-07-01T11:41:00Z">
        <w:r w:rsidR="00135B45">
          <w:t>assume repair and</w:t>
        </w:r>
      </w:ins>
      <w:ins w:id="221" w:author="JFR" w:date="2024-06-18T13:40:00Z">
        <w:r w:rsidRPr="009E38BF">
          <w:t xml:space="preserve"> </w:t>
        </w:r>
      </w:ins>
      <w:ins w:id="222" w:author="Neri, Antonio (Tony) (CDC/NCEH/DEHSP)" w:date="2024-07-01T11:40:00Z">
        <w:r w:rsidR="00135B45">
          <w:t xml:space="preserve">maintenance of them </w:t>
        </w:r>
      </w:ins>
      <w:ins w:id="223" w:author="JFR" w:date="2024-06-18T13:40:00Z">
        <w:r w:rsidRPr="009E38BF">
          <w:t>at considerable cost</w:t>
        </w:r>
      </w:ins>
      <w:ins w:id="224" w:author="Neri, Antonio (Tony) (CDC/NCEH/DEHSP)" w:date="2024-07-01T11:41:00Z">
        <w:r w:rsidR="00135B45">
          <w:t xml:space="preserve">. These issues are commonly cited as reasons some </w:t>
        </w:r>
      </w:ins>
      <w:ins w:id="225" w:author="JFR" w:date="2024-06-18T13:40:00Z">
        <w:del w:id="226" w:author="Neri, Antonio (Tony) (CDC/NCEH/DEHSP)" w:date="2024-07-01T11:41:00Z">
          <w:r w:rsidRPr="009E38BF" w:rsidDel="00135B45">
            <w:delText>, an</w:delText>
          </w:r>
        </w:del>
      </w:ins>
      <w:ins w:id="227" w:author="Neri, Antonio (Tony) (CDC/NCEH/DEHSP)" w:date="2024-07-01T11:41:00Z">
        <w:r w:rsidR="00135B45">
          <w:t xml:space="preserve">jurisdictions </w:t>
        </w:r>
      </w:ins>
      <w:ins w:id="228" w:author="JFR" w:date="2024-06-18T13:40:00Z">
        <w:del w:id="229" w:author="Neri, Antonio (Tony) (CDC/NCEH/DEHSP)" w:date="2024-07-01T11:41:00Z">
          <w:r w:rsidRPr="009E38BF" w:rsidDel="00135B45">
            <w:delText>d as a result some localities</w:delText>
          </w:r>
        </w:del>
      </w:ins>
      <w:ins w:id="230" w:author="Neri, Antonio (Tony) (CDC/NCEH/DEHSP)" w:date="2024-07-01T11:41:00Z">
        <w:r w:rsidR="00135B45">
          <w:t xml:space="preserve">even </w:t>
        </w:r>
      </w:ins>
      <w:ins w:id="231" w:author="JFR" w:date="2024-06-18T13:40:00Z">
        <w:del w:id="232" w:author="Neri, Antonio (Tony) (CDC/NCEH/DEHSP)" w:date="2024-07-01T11:41:00Z">
          <w:r w:rsidRPr="009E38BF" w:rsidDel="00135B45">
            <w:delText xml:space="preserve"> </w:delText>
          </w:r>
        </w:del>
        <w:r w:rsidRPr="009E38BF">
          <w:t xml:space="preserve">prohibit privately owned treatment plants for residential development (Commonwealth of </w:t>
        </w:r>
        <w:proofErr w:type="gramStart"/>
        <w:r w:rsidRPr="009E38BF">
          <w:t>Virginia ,</w:t>
        </w:r>
        <w:proofErr w:type="gramEnd"/>
        <w:r w:rsidRPr="009E38BF">
          <w:t xml:space="preserve"> 1990). </w:t>
        </w:r>
      </w:ins>
    </w:p>
    <w:p w14:paraId="0ED4CCCD" w14:textId="77777777" w:rsidR="00094EB0" w:rsidRPr="009E38BF" w:rsidRDefault="00094EB0" w:rsidP="00094EB0">
      <w:pPr>
        <w:pStyle w:val="Heading3"/>
        <w:rPr>
          <w:ins w:id="233" w:author="JFR" w:date="2024-06-18T13:40:00Z"/>
          <w:color w:val="auto"/>
        </w:rPr>
      </w:pPr>
      <w:ins w:id="234" w:author="JFR" w:date="2024-06-18T13:40:00Z">
        <w:r>
          <w:t>Decentralize septic in St Tammany Paris, LA</w:t>
        </w:r>
      </w:ins>
    </w:p>
    <w:p w14:paraId="14C19750" w14:textId="03AFF4E4" w:rsidR="00094EB0" w:rsidRDefault="00094EB0" w:rsidP="00094EB0">
      <w:pPr>
        <w:rPr>
          <w:ins w:id="235" w:author="JFR" w:date="2024-06-18T13:40:00Z"/>
          <w:color w:val="000000" w:themeColor="text1"/>
        </w:rPr>
      </w:pPr>
      <w:ins w:id="236" w:author="JFR" w:date="2024-06-18T13:40:00Z">
        <w:r w:rsidRPr="009E38BF">
          <w:t xml:space="preserve">In Louisiana, many parishes and incorporated communities provide community drinking water but have </w:t>
        </w:r>
        <w:del w:id="237" w:author="Neri, Antonio (Tony) (CDC/NCEH/DEHSP)" w:date="2024-07-01T11:42:00Z">
          <w:r w:rsidRPr="009E38BF" w:rsidDel="00135B45">
            <w:delText>little or no</w:delText>
          </w:r>
        </w:del>
      </w:ins>
      <w:ins w:id="238" w:author="Neri, Antonio (Tony) (CDC/NCEH/DEHSP)" w:date="2024-07-01T11:42:00Z">
        <w:r w:rsidR="00135B45">
          <w:t>lack sufficient</w:t>
        </w:r>
      </w:ins>
      <w:ins w:id="239" w:author="JFR" w:date="2024-06-18T13:40:00Z">
        <w:r w:rsidRPr="009E38BF">
          <w:t xml:space="preserve"> infrastructure for provision of community sewerage. St Tammany Parish (STP) is one of the fastest growing parishes in L</w:t>
        </w:r>
      </w:ins>
      <w:ins w:id="240" w:author="Neri, Antonio (Tony) (CDC/NCEH/DEHSP)" w:date="2024-07-01T11:42:00Z">
        <w:r w:rsidR="00135B45">
          <w:t>ouisiana</w:t>
        </w:r>
      </w:ins>
      <w:ins w:id="241" w:author="JFR" w:date="2024-06-18T13:40:00Z">
        <w:del w:id="242" w:author="Neri, Antonio (Tony) (CDC/NCEH/DEHSP)" w:date="2024-07-01T11:42:00Z">
          <w:r w:rsidRPr="009E38BF" w:rsidDel="00135B45">
            <w:delText>A</w:delText>
          </w:r>
        </w:del>
        <w:r w:rsidRPr="009E38BF">
          <w:t xml:space="preserve"> with a </w:t>
        </w:r>
      </w:ins>
      <w:ins w:id="243" w:author="Neri, Antonio (Tony) (CDC/NCEH/DEHSP)" w:date="2024-07-01T11:43:00Z">
        <w:r w:rsidR="00135B45">
          <w:t xml:space="preserve">17% increase in </w:t>
        </w:r>
      </w:ins>
      <w:ins w:id="244" w:author="JFR" w:date="2024-06-18T13:40:00Z">
        <w:r w:rsidRPr="009E38BF">
          <w:t xml:space="preserve">population </w:t>
        </w:r>
      </w:ins>
      <w:ins w:id="245" w:author="Neri, Antonio (Tony) (CDC/NCEH/DEHSP)" w:date="2024-07-01T11:43:00Z">
        <w:r w:rsidR="00135B45">
          <w:t xml:space="preserve">and 26% increase in number of households </w:t>
        </w:r>
      </w:ins>
      <w:ins w:id="246" w:author="JFR" w:date="2024-06-18T13:40:00Z">
        <w:del w:id="247" w:author="Neri, Antonio (Tony) (CDC/NCEH/DEHSP)" w:date="2024-07-01T11:43:00Z">
          <w:r w:rsidRPr="009E38BF" w:rsidDel="00135B45">
            <w:delText>that grew by 1</w:delText>
          </w:r>
        </w:del>
        <w:del w:id="248" w:author="Neri, Antonio (Tony) (CDC/NCEH/DEHSP)" w:date="2024-07-01T11:42:00Z">
          <w:r w:rsidRPr="009E38BF" w:rsidDel="00135B45">
            <w:delText>6.5</w:delText>
          </w:r>
        </w:del>
        <w:del w:id="249" w:author="Neri, Antonio (Tony) (CDC/NCEH/DEHSP)" w:date="2024-07-01T11:43:00Z">
          <w:r w:rsidRPr="009E38BF" w:rsidDel="00135B45">
            <w:delText xml:space="preserve">% </w:delText>
          </w:r>
        </w:del>
        <w:r w:rsidRPr="009E38BF">
          <w:t>between 2010 and 2022</w:t>
        </w:r>
      </w:ins>
      <w:ins w:id="250" w:author="Neri, Antonio (Tony) (CDC/NCEH/DEHSP)" w:date="2024-07-01T11:43:00Z">
        <w:r w:rsidR="00135B45">
          <w:t xml:space="preserve"> </w:t>
        </w:r>
      </w:ins>
      <w:ins w:id="251" w:author="JFR" w:date="2024-06-18T13:40:00Z">
        <w:del w:id="252" w:author="Neri, Antonio (Tony) (CDC/NCEH/DEHSP)" w:date="2024-07-01T11:43:00Z">
          <w:r w:rsidRPr="009E38BF" w:rsidDel="00135B45">
            <w:delText xml:space="preserve">, from 234,564 to 273,263. During the same period, the number of household increase by 25.5%, from 84536 to 106109 total households </w:delText>
          </w:r>
        </w:del>
        <w:r w:rsidRPr="009E38BF">
          <w:lastRenderedPageBreak/>
          <w:t xml:space="preserve">(USA FACTS, accessed 2024; Cooper, 2022). </w:t>
        </w:r>
      </w:ins>
      <w:ins w:id="253" w:author="Neri, Antonio (Tony) (CDC/NCEH/DEHSP)" w:date="2024-07-01T11:44:00Z">
        <w:r w:rsidR="00135B45">
          <w:t xml:space="preserve">Sewerage infrastructure in STP has not kept pace with this rapid growth </w:t>
        </w:r>
      </w:ins>
      <w:ins w:id="254" w:author="Neri, Antonio (Tony) (CDC/NCEH/DEHSP)" w:date="2024-07-01T11:45:00Z">
        <w:r w:rsidR="00135B45">
          <w:t xml:space="preserve">and continues to have </w:t>
        </w:r>
      </w:ins>
      <w:ins w:id="255" w:author="JFR" w:date="2024-06-18T13:40:00Z">
        <w:del w:id="256" w:author="Neri, Antonio (Tony) (CDC/NCEH/DEHSP)" w:date="2024-07-01T11:45:00Z">
          <w:r w:rsidRPr="009E38BF" w:rsidDel="00135B45">
            <w:delText xml:space="preserve">Although this rapid growth has had significant economic benefits, STP retains remnants of its rural past in its current development patterns, including </w:delText>
          </w:r>
        </w:del>
        <w:r w:rsidRPr="009E38BF">
          <w:t xml:space="preserve">widespread reliance on Aerated Treatment Units (ATUs) OWTS and community package waste treatment plants (STP Government, 2023; de Toledo </w:t>
        </w:r>
        <w:proofErr w:type="spellStart"/>
        <w:r w:rsidRPr="009E38BF">
          <w:t>Sobrinho</w:t>
        </w:r>
        <w:proofErr w:type="spellEnd"/>
        <w:r w:rsidRPr="009E38BF">
          <w:t>, 2018</w:t>
        </w:r>
      </w:ins>
      <w:ins w:id="257" w:author="Neri, Antonio (Tony) (CDC/NCEH/DEHSP)" w:date="2024-07-01T11:45:00Z">
        <w:r w:rsidR="00135B45">
          <w:t xml:space="preserve">; </w:t>
        </w:r>
        <w:r w:rsidR="00135B45" w:rsidRPr="009E38BF">
          <w:t>Cooper, 2022</w:t>
        </w:r>
      </w:ins>
      <w:ins w:id="258" w:author="JFR" w:date="2024-06-18T13:40:00Z">
        <w:r w:rsidRPr="009E38BF">
          <w:t xml:space="preserve">). </w:t>
        </w:r>
        <w:del w:id="259" w:author="Neri, Antonio (Tony) (CDC/NCEH/DEHSP)" w:date="2024-07-01T11:45:00Z">
          <w:r w:rsidRPr="009E38BF" w:rsidDel="00135B45">
            <w:delText xml:space="preserve">This population growth, along with the proliferation of homes in rural areas has outpaced centralized infrastructure development, which has been historically underfunded, and has led to a rapid increase in decentralized septic systems (Cooper, 2022). </w:delText>
          </w:r>
        </w:del>
      </w:ins>
      <w:ins w:id="260" w:author="Neri, Antonio (Tony) (CDC/NCEH/DEHSP)" w:date="2024-07-01T11:46:00Z">
        <w:r w:rsidR="00135B45">
          <w:t>In 2023, t</w:t>
        </w:r>
      </w:ins>
      <w:ins w:id="261" w:author="JFR" w:date="2024-06-18T13:40:00Z">
        <w:del w:id="262" w:author="Neri, Antonio (Tony) (CDC/NCEH/DEHSP)" w:date="2024-07-01T11:46:00Z">
          <w:r w:rsidRPr="009E38BF" w:rsidDel="00135B45">
            <w:delText>Per t</w:delText>
          </w:r>
        </w:del>
        <w:r w:rsidRPr="009E38BF">
          <w:t>he L</w:t>
        </w:r>
      </w:ins>
      <w:ins w:id="263" w:author="Neri, Antonio (Tony) (CDC/NCEH/DEHSP)" w:date="2024-07-01T11:46:00Z">
        <w:r w:rsidR="00135B45">
          <w:t>ouisiana</w:t>
        </w:r>
      </w:ins>
      <w:ins w:id="264" w:author="JFR" w:date="2024-06-18T13:40:00Z">
        <w:del w:id="265" w:author="Neri, Antonio (Tony) (CDC/NCEH/DEHSP)" w:date="2024-07-01T11:46:00Z">
          <w:r w:rsidRPr="009E38BF" w:rsidDel="00135B45">
            <w:delText>A</w:delText>
          </w:r>
        </w:del>
        <w:r w:rsidRPr="009E38BF">
          <w:t xml:space="preserve"> Department of Health (LDH)</w:t>
        </w:r>
      </w:ins>
      <w:ins w:id="266" w:author="Neri, Antonio (Tony) (CDC/NCEH/DEHSP)" w:date="2024-07-01T11:46:00Z">
        <w:r w:rsidR="00135B45">
          <w:t xml:space="preserve"> reported </w:t>
        </w:r>
      </w:ins>
      <w:ins w:id="267" w:author="JFR" w:date="2024-06-18T13:40:00Z">
        <w:del w:id="268" w:author="Neri, Antonio (Tony) (CDC/NCEH/DEHSP)" w:date="2024-07-01T11:46:00Z">
          <w:r w:rsidRPr="009E38BF" w:rsidDel="00135B45">
            <w:delText xml:space="preserve">, there are as many as </w:delText>
          </w:r>
        </w:del>
        <w:r w:rsidRPr="009E38BF">
          <w:t>~ 1</w:t>
        </w:r>
      </w:ins>
      <w:ins w:id="269" w:author="Neri, Antonio (Tony) (CDC/NCEH/DEHSP)" w:date="2024-07-01T11:46:00Z">
        <w:r w:rsidR="00135B45">
          <w:t>,</w:t>
        </w:r>
      </w:ins>
      <w:ins w:id="270" w:author="JFR" w:date="2024-06-18T13:40:00Z">
        <w:r w:rsidRPr="009E38BF">
          <w:t>200 subdivisions and phases in STP</w:t>
        </w:r>
      </w:ins>
      <w:ins w:id="271" w:author="Neri, Antonio (Tony) (CDC/NCEH/DEHSP)" w:date="2024-07-01T11:46:00Z">
        <w:r w:rsidR="00135B45">
          <w:t>,</w:t>
        </w:r>
      </w:ins>
      <w:ins w:id="272" w:author="JFR" w:date="2024-06-18T13:40:00Z">
        <w:r w:rsidRPr="009E38BF">
          <w:t xml:space="preserve"> of which approximately 285 are unsewered neighborhoods (STP Government, 2023). It is estimated that between ~ 35,000 (STP estimate) to ~65</w:t>
        </w:r>
      </w:ins>
      <w:ins w:id="273" w:author="Neri, Antonio (Tony) (CDC/NCEH/DEHSP)" w:date="2024-07-01T11:47:00Z">
        <w:r w:rsidR="00135B45">
          <w:t>,</w:t>
        </w:r>
      </w:ins>
      <w:ins w:id="274" w:author="JFR" w:date="2024-06-18T13:40:00Z">
        <w:r w:rsidRPr="009E38BF">
          <w:t xml:space="preserve">000 (LDH estimate) STP </w:t>
        </w:r>
        <w:r w:rsidRPr="00F90E97">
          <w:rPr>
            <w:color w:val="000000" w:themeColor="text1"/>
          </w:rPr>
          <w:t>h</w:t>
        </w:r>
        <w:r>
          <w:rPr>
            <w:color w:val="000000" w:themeColor="text1"/>
          </w:rPr>
          <w:t xml:space="preserve">ouseholds </w:t>
        </w:r>
        <w:r w:rsidRPr="00F90E97">
          <w:rPr>
            <w:color w:val="000000" w:themeColor="text1"/>
          </w:rPr>
          <w:t xml:space="preserve">are </w:t>
        </w:r>
        <w:commentRangeStart w:id="275"/>
        <w:r w:rsidRPr="00F90E97">
          <w:rPr>
            <w:color w:val="000000" w:themeColor="text1"/>
          </w:rPr>
          <w:t>unsewered</w:t>
        </w:r>
        <w:r>
          <w:rPr>
            <w:color w:val="000000" w:themeColor="text1"/>
          </w:rPr>
          <w:t xml:space="preserve"> </w:t>
        </w:r>
      </w:ins>
      <w:commentRangeEnd w:id="275"/>
      <w:r w:rsidR="00135B45">
        <w:rPr>
          <w:rStyle w:val="CommentReference"/>
        </w:rPr>
        <w:commentReference w:id="275"/>
      </w:r>
      <w:ins w:id="276" w:author="JFR" w:date="2024-06-18T13:40:00Z">
        <w:r>
          <w:rPr>
            <w:color w:val="000000" w:themeColor="text1"/>
          </w:rPr>
          <w:t>(</w:t>
        </w:r>
        <w:r w:rsidRPr="004051C6">
          <w:rPr>
            <w:color w:val="000000" w:themeColor="text1"/>
          </w:rPr>
          <w:t xml:space="preserve">Cooper, </w:t>
        </w:r>
        <w:r>
          <w:rPr>
            <w:color w:val="000000" w:themeColor="text1"/>
          </w:rPr>
          <w:t>2022)</w:t>
        </w:r>
        <w:r w:rsidRPr="00F90E97">
          <w:rPr>
            <w:color w:val="000000" w:themeColor="text1"/>
          </w:rPr>
          <w:t xml:space="preserve">. </w:t>
        </w:r>
        <w:commentRangeStart w:id="277"/>
        <w:r w:rsidRPr="006D4AA3">
          <w:rPr>
            <w:color w:val="000000" w:themeColor="text1"/>
          </w:rPr>
          <w:t xml:space="preserve"> </w:t>
        </w:r>
        <w:r>
          <w:rPr>
            <w:color w:val="000000" w:themeColor="text1"/>
          </w:rPr>
          <w:t>T</w:t>
        </w:r>
        <w:r w:rsidRPr="00D5310C">
          <w:rPr>
            <w:color w:val="000000" w:themeColor="text1"/>
          </w:rPr>
          <w:t>he</w:t>
        </w:r>
        <w:r>
          <w:rPr>
            <w:color w:val="000000" w:themeColor="text1"/>
          </w:rPr>
          <w:t xml:space="preserve"> </w:t>
        </w:r>
        <w:r w:rsidRPr="00D5310C">
          <w:rPr>
            <w:color w:val="000000" w:themeColor="text1"/>
          </w:rPr>
          <w:t>Parish hosts an unusually high number of</w:t>
        </w:r>
        <w:r>
          <w:rPr>
            <w:color w:val="000000" w:themeColor="text1"/>
          </w:rPr>
          <w:t xml:space="preserve"> </w:t>
        </w:r>
        <w:r w:rsidRPr="00D5310C">
          <w:rPr>
            <w:color w:val="000000" w:themeColor="text1"/>
          </w:rPr>
          <w:t>privately owned and managed wastewater</w:t>
        </w:r>
        <w:r>
          <w:rPr>
            <w:color w:val="000000" w:themeColor="text1"/>
          </w:rPr>
          <w:t xml:space="preserve"> </w:t>
        </w:r>
        <w:r w:rsidRPr="00D5310C">
          <w:rPr>
            <w:color w:val="000000" w:themeColor="text1"/>
          </w:rPr>
          <w:t>treatment plants, while lacking its own</w:t>
        </w:r>
        <w:r>
          <w:rPr>
            <w:color w:val="000000" w:themeColor="text1"/>
          </w:rPr>
          <w:t xml:space="preserve"> </w:t>
        </w:r>
        <w:r w:rsidRPr="00D5310C">
          <w:rPr>
            <w:color w:val="000000" w:themeColor="text1"/>
          </w:rPr>
          <w:t xml:space="preserve">centralized Parish treatment plant(s). </w:t>
        </w:r>
      </w:ins>
      <w:commentRangeEnd w:id="277"/>
      <w:r w:rsidR="00135B45">
        <w:rPr>
          <w:rStyle w:val="CommentReference"/>
        </w:rPr>
        <w:commentReference w:id="277"/>
      </w:r>
      <w:commentRangeStart w:id="278"/>
      <w:ins w:id="279" w:author="JFR" w:date="2024-06-18T13:40:00Z">
        <w:r w:rsidRPr="00C616D1">
          <w:rPr>
            <w:color w:val="000000" w:themeColor="text1"/>
          </w:rPr>
          <w:t>Although most home</w:t>
        </w:r>
        <w:r>
          <w:rPr>
            <w:color w:val="000000" w:themeColor="text1"/>
          </w:rPr>
          <w:t>s</w:t>
        </w:r>
        <w:r w:rsidRPr="00C616D1">
          <w:rPr>
            <w:color w:val="000000" w:themeColor="text1"/>
          </w:rPr>
          <w:t xml:space="preserve"> in unincorporated parts of the Parish use on</w:t>
        </w:r>
        <w:r>
          <w:rPr>
            <w:color w:val="000000" w:themeColor="text1"/>
          </w:rPr>
          <w:t>-</w:t>
        </w:r>
        <w:r w:rsidRPr="00C616D1">
          <w:rPr>
            <w:color w:val="000000" w:themeColor="text1"/>
          </w:rPr>
          <w:t xml:space="preserve">site </w:t>
        </w:r>
        <w:r>
          <w:rPr>
            <w:color w:val="000000" w:themeColor="text1"/>
          </w:rPr>
          <w:t>water treatment systems (OWTS)</w:t>
        </w:r>
        <w:r w:rsidRPr="00C616D1">
          <w:rPr>
            <w:color w:val="000000" w:themeColor="text1"/>
          </w:rPr>
          <w:t xml:space="preserve">, many </w:t>
        </w:r>
        <w:r>
          <w:rPr>
            <w:color w:val="000000" w:themeColor="text1"/>
          </w:rPr>
          <w:t xml:space="preserve">unincorporated </w:t>
        </w:r>
        <w:r w:rsidRPr="00C616D1">
          <w:rPr>
            <w:color w:val="000000" w:themeColor="text1"/>
          </w:rPr>
          <w:t xml:space="preserve">rural and suburban communities </w:t>
        </w:r>
        <w:r>
          <w:rPr>
            <w:color w:val="000000" w:themeColor="text1"/>
          </w:rPr>
          <w:t xml:space="preserve">rely on </w:t>
        </w:r>
        <w:r w:rsidRPr="00C616D1">
          <w:rPr>
            <w:color w:val="000000" w:themeColor="text1"/>
          </w:rPr>
          <w:t xml:space="preserve">community </w:t>
        </w:r>
        <w:r>
          <w:rPr>
            <w:color w:val="000000" w:themeColor="text1"/>
          </w:rPr>
          <w:t xml:space="preserve">package wastewater </w:t>
        </w:r>
        <w:r w:rsidRPr="00C616D1">
          <w:rPr>
            <w:color w:val="000000" w:themeColor="text1"/>
          </w:rPr>
          <w:t xml:space="preserve">treatment </w:t>
        </w:r>
        <w:r>
          <w:rPr>
            <w:color w:val="000000" w:themeColor="text1"/>
          </w:rPr>
          <w:t xml:space="preserve">plants </w:t>
        </w:r>
        <w:r w:rsidRPr="00C616D1">
          <w:rPr>
            <w:color w:val="000000" w:themeColor="text1"/>
          </w:rPr>
          <w:t xml:space="preserve">as </w:t>
        </w:r>
        <w:r>
          <w:rPr>
            <w:color w:val="000000" w:themeColor="text1"/>
          </w:rPr>
          <w:t xml:space="preserve">an </w:t>
        </w:r>
        <w:r w:rsidRPr="00C616D1">
          <w:rPr>
            <w:color w:val="000000" w:themeColor="text1"/>
          </w:rPr>
          <w:t xml:space="preserve">alternative to </w:t>
        </w:r>
        <w:r>
          <w:rPr>
            <w:color w:val="000000" w:themeColor="text1"/>
          </w:rPr>
          <w:t xml:space="preserve">ATUs </w:t>
        </w:r>
      </w:ins>
      <w:commentRangeEnd w:id="278"/>
      <w:r w:rsidR="00135B45">
        <w:rPr>
          <w:rStyle w:val="CommentReference"/>
        </w:rPr>
        <w:commentReference w:id="278"/>
      </w:r>
      <w:ins w:id="280" w:author="JFR" w:date="2024-06-18T13:40:00Z">
        <w:r>
          <w:rPr>
            <w:color w:val="000000" w:themeColor="text1"/>
          </w:rPr>
          <w:t>(Cooper 2022)</w:t>
        </w:r>
        <w:r w:rsidRPr="00C616D1">
          <w:rPr>
            <w:color w:val="000000" w:themeColor="text1"/>
          </w:rPr>
          <w:t xml:space="preserve">. </w:t>
        </w:r>
        <w:r w:rsidRPr="00D5310C">
          <w:rPr>
            <w:color w:val="000000" w:themeColor="text1"/>
          </w:rPr>
          <w:t>This lack of</w:t>
        </w:r>
        <w:r>
          <w:rPr>
            <w:color w:val="000000" w:themeColor="text1"/>
          </w:rPr>
          <w:t xml:space="preserve"> </w:t>
        </w:r>
        <w:r w:rsidRPr="00D5310C">
          <w:rPr>
            <w:color w:val="000000" w:themeColor="text1"/>
          </w:rPr>
          <w:t>a centralized and coordinated water</w:t>
        </w:r>
        <w:r>
          <w:rPr>
            <w:color w:val="000000" w:themeColor="text1"/>
          </w:rPr>
          <w:t xml:space="preserve"> </w:t>
        </w:r>
        <w:r w:rsidRPr="00D5310C">
          <w:rPr>
            <w:color w:val="000000" w:themeColor="text1"/>
          </w:rPr>
          <w:t>management at the parish level</w:t>
        </w:r>
        <w:r>
          <w:rPr>
            <w:color w:val="000000" w:themeColor="text1"/>
          </w:rPr>
          <w:t xml:space="preserve"> </w:t>
        </w:r>
        <w:r w:rsidRPr="00D5310C">
          <w:rPr>
            <w:color w:val="000000" w:themeColor="text1"/>
          </w:rPr>
          <w:t>fragments systems management of potential</w:t>
        </w:r>
        <w:r>
          <w:rPr>
            <w:color w:val="000000" w:themeColor="text1"/>
          </w:rPr>
          <w:t xml:space="preserve"> </w:t>
        </w:r>
        <w:r w:rsidRPr="00D5310C">
          <w:rPr>
            <w:color w:val="000000" w:themeColor="text1"/>
          </w:rPr>
          <w:t>environmental contaminants that threaten</w:t>
        </w:r>
        <w:r>
          <w:rPr>
            <w:color w:val="000000" w:themeColor="text1"/>
          </w:rPr>
          <w:t xml:space="preserve"> </w:t>
        </w:r>
        <w:r w:rsidRPr="00D5310C">
          <w:rPr>
            <w:color w:val="000000" w:themeColor="text1"/>
          </w:rPr>
          <w:t>surface water, ground water, and even drinking</w:t>
        </w:r>
        <w:r>
          <w:rPr>
            <w:color w:val="000000" w:themeColor="text1"/>
          </w:rPr>
          <w:t xml:space="preserve"> </w:t>
        </w:r>
        <w:r w:rsidRPr="00D5310C">
          <w:rPr>
            <w:color w:val="000000" w:themeColor="text1"/>
          </w:rPr>
          <w:t>water</w:t>
        </w:r>
        <w:r>
          <w:rPr>
            <w:color w:val="000000" w:themeColor="text1"/>
          </w:rPr>
          <w:t xml:space="preserve">, and contributes to growth of mosquitos and other pests. </w:t>
        </w:r>
      </w:ins>
    </w:p>
    <w:p w14:paraId="61D68C70" w14:textId="1E332922" w:rsidR="00094EB0" w:rsidRPr="009E38BF" w:rsidRDefault="00094EB0" w:rsidP="00094EB0">
      <w:pPr>
        <w:rPr>
          <w:ins w:id="281" w:author="JFR" w:date="2024-06-18T13:40:00Z"/>
        </w:rPr>
      </w:pPr>
      <w:ins w:id="282" w:author="JFR" w:date="2024-06-18T13:40:00Z">
        <w:r w:rsidRPr="009E38BF">
          <w:t>Unlike conventional septic tank/</w:t>
        </w:r>
        <w:proofErr w:type="spellStart"/>
        <w:r w:rsidRPr="009E38BF">
          <w:t>drainfield</w:t>
        </w:r>
        <w:proofErr w:type="spellEnd"/>
        <w:r w:rsidRPr="009E38BF">
          <w:t xml:space="preserve"> systems and ATUs, Louisiana permits surface effluent discharge (including into surface water) from package plants that meet “the </w:t>
        </w:r>
        <w:r w:rsidRPr="009E38BF">
          <w:rPr>
            <w:i/>
          </w:rPr>
          <w:t>minimum requirements</w:t>
        </w:r>
        <w:r w:rsidRPr="009E38BF">
          <w:t xml:space="preserve"> of the secondary treatment standard”. This standard is defined as the arithmetic mean of the 30-day biochemical oxygen demand of 30 mg/L (Louisiana Administrative Code Title 51). Unlike conventional septic </w:t>
        </w:r>
        <w:proofErr w:type="gramStart"/>
        <w:r w:rsidRPr="009E38BF">
          <w:t>systems</w:t>
        </w:r>
      </w:ins>
      <w:ins w:id="283" w:author="Neri, Antonio (Tony) (CDC/NCEH/DEHSP)" w:date="2024-07-01T11:49:00Z">
        <w:r w:rsidR="00750FC7">
          <w:t>;</w:t>
        </w:r>
      </w:ins>
      <w:proofErr w:type="gramEnd"/>
      <w:ins w:id="284" w:author="JFR" w:date="2024-06-18T13:40:00Z">
        <w:del w:id="285" w:author="Neri, Antonio (Tony) (CDC/NCEH/DEHSP)" w:date="2024-07-01T11:49:00Z">
          <w:r w:rsidRPr="009E38BF" w:rsidDel="00750FC7">
            <w:delText>,</w:delText>
          </w:r>
        </w:del>
        <w:r w:rsidRPr="009E38BF">
          <w:t xml:space="preserve"> a well-designed, maintained</w:t>
        </w:r>
      </w:ins>
      <w:ins w:id="286" w:author="Neri, Antonio (Tony) (CDC/NCEH/DEHSP)" w:date="2024-07-01T11:49:00Z">
        <w:r w:rsidR="00750FC7">
          <w:t>,</w:t>
        </w:r>
      </w:ins>
      <w:ins w:id="287" w:author="JFR" w:date="2024-06-18T13:40:00Z">
        <w:r w:rsidRPr="009E38BF">
          <w:t xml:space="preserve"> and functioning package plant can produce a higher quality water discharge. Despite this advantage, most states require discharges into </w:t>
        </w:r>
        <w:proofErr w:type="spellStart"/>
        <w:r w:rsidRPr="009E38BF">
          <w:t>drainfields</w:t>
        </w:r>
        <w:proofErr w:type="spellEnd"/>
        <w:r w:rsidRPr="009E38BF">
          <w:t>,</w:t>
        </w:r>
      </w:ins>
      <w:ins w:id="288" w:author="Neri, Antonio (Tony) (CDC/NCEH/DEHSP)" w:date="2024-07-01T11:49:00Z">
        <w:r w:rsidR="00750FC7">
          <w:t xml:space="preserve"> which generally lack the appropriate percolation to allow </w:t>
        </w:r>
      </w:ins>
      <w:ins w:id="289" w:author="Neri, Antonio (Tony) (CDC/NCEH/DEHSP)" w:date="2024-07-01T11:50:00Z">
        <w:r w:rsidR="00750FC7">
          <w:t xml:space="preserve">entry of the wastewater back into the soil. </w:t>
        </w:r>
      </w:ins>
      <w:ins w:id="290" w:author="JFR" w:date="2024-06-18T13:40:00Z">
        <w:r w:rsidRPr="009E38BF">
          <w:t xml:space="preserve"> </w:t>
        </w:r>
      </w:ins>
      <w:ins w:id="291" w:author="Neri, Antonio (Tony) (CDC/NCEH/DEHSP)" w:date="2024-07-01T11:50:00Z">
        <w:r w:rsidR="00750FC7">
          <w:t xml:space="preserve">This collection of treated water on the surface creates </w:t>
        </w:r>
      </w:ins>
      <w:ins w:id="292" w:author="Neri, Antonio (Tony) (CDC/NCEH/DEHSP)" w:date="2024-07-01T11:51:00Z">
        <w:r w:rsidR="00750FC7">
          <w:t xml:space="preserve">significant issues that </w:t>
        </w:r>
        <w:proofErr w:type="gramStart"/>
        <w:r w:rsidR="00750FC7">
          <w:t>include:</w:t>
        </w:r>
        <w:proofErr w:type="gramEnd"/>
        <w:r w:rsidR="00750FC7">
          <w:t xml:space="preserve"> John Miggins and Brian </w:t>
        </w:r>
      </w:ins>
      <w:ins w:id="293" w:author="Neri, Antonio (Tony) (CDC/NCEH/DEHSP)" w:date="2024-07-01T11:52:00Z">
        <w:r w:rsidR="00750FC7">
          <w:t xml:space="preserve">Hubbard </w:t>
        </w:r>
      </w:ins>
      <w:ins w:id="294" w:author="Neri, Antonio (Tony) (CDC/NCEH/DEHSP)" w:date="2024-07-01T11:51:00Z">
        <w:r w:rsidR="00750FC7">
          <w:t>to add here</w:t>
        </w:r>
      </w:ins>
      <w:ins w:id="295" w:author="Neri, Antonio (Tony) (CDC/NCEH/DEHSP)" w:date="2024-07-01T11:52:00Z">
        <w:r w:rsidR="00750FC7">
          <w:t>.</w:t>
        </w:r>
      </w:ins>
      <w:ins w:id="296" w:author="Neri, Antonio (Tony) (CDC/NCEH/DEHSP)" w:date="2024-07-01T11:50:00Z">
        <w:r w:rsidR="00750FC7">
          <w:t xml:space="preserve"> </w:t>
        </w:r>
      </w:ins>
      <w:proofErr w:type="gramStart"/>
      <w:ins w:id="297" w:author="JFR" w:date="2024-06-18T13:40:00Z">
        <w:r w:rsidRPr="009E38BF">
          <w:t>thus</w:t>
        </w:r>
        <w:proofErr w:type="gramEnd"/>
        <w:r w:rsidRPr="009E38BF">
          <w:t xml:space="preserve"> removing one of the major benefit of package plants as an alternative to conventional on-site septic where </w:t>
        </w:r>
        <w:proofErr w:type="spellStart"/>
        <w:r w:rsidRPr="009E38BF">
          <w:t>drainfields</w:t>
        </w:r>
        <w:proofErr w:type="spellEnd"/>
        <w:r w:rsidRPr="009E38BF">
          <w:t xml:space="preserve"> are not feasible (Commonwealth of Virginia, 1990). </w:t>
        </w:r>
      </w:ins>
    </w:p>
    <w:p w14:paraId="7ED67D40" w14:textId="2214428F" w:rsidR="00094EB0" w:rsidRPr="009E38BF" w:rsidRDefault="00094EB0" w:rsidP="00094EB0">
      <w:pPr>
        <w:rPr>
          <w:ins w:id="298" w:author="JFR" w:date="2024-06-18T13:40:00Z"/>
        </w:rPr>
      </w:pPr>
      <w:commentRangeStart w:id="299"/>
      <w:ins w:id="300" w:author="JFR" w:date="2024-06-18T13:40:00Z">
        <w:r w:rsidRPr="009E38BF">
          <w:t>Beginning in 2016, STP Mosquito Abatement District (STPMAD) began surveillance of package treatment facilities for the production of southern house mosquitoes. Though most package plants kept water circulating</w:t>
        </w:r>
      </w:ins>
      <w:ins w:id="301" w:author="Neri, Antonio (Tony) (CDC/NCEH/DEHSP)" w:date="2024-07-01T11:52:00Z">
        <w:r w:rsidR="00750FC7">
          <w:t>, which</w:t>
        </w:r>
      </w:ins>
      <w:ins w:id="302" w:author="JFR" w:date="2024-06-18T13:40:00Z">
        <w:r w:rsidRPr="009E38BF">
          <w:t xml:space="preserve"> inhibit</w:t>
        </w:r>
      </w:ins>
      <w:ins w:id="303" w:author="Neri, Antonio (Tony) (CDC/NCEH/DEHSP)" w:date="2024-07-01T11:52:00Z">
        <w:r w:rsidR="00750FC7">
          <w:t>ed</w:t>
        </w:r>
      </w:ins>
      <w:ins w:id="304" w:author="JFR" w:date="2024-06-18T13:40:00Z">
        <w:del w:id="305" w:author="Neri, Antonio (Tony) (CDC/NCEH/DEHSP)" w:date="2024-07-01T11:52:00Z">
          <w:r w:rsidRPr="009E38BF" w:rsidDel="00750FC7">
            <w:delText>ing</w:delText>
          </w:r>
        </w:del>
        <w:r w:rsidRPr="009E38BF">
          <w:t xml:space="preserve"> oviposition and development of mosquitoes, several became local sources of vector production.  </w:t>
        </w:r>
        <w:commentRangeEnd w:id="299"/>
        <w:r w:rsidRPr="009E38BF">
          <w:rPr>
            <w:rStyle w:val="CommentReference"/>
          </w:rPr>
          <w:commentReference w:id="299"/>
        </w:r>
      </w:ins>
    </w:p>
    <w:p w14:paraId="058FF4EB" w14:textId="77777777" w:rsidR="00094EB0" w:rsidRPr="006D4AA3" w:rsidRDefault="00094EB0" w:rsidP="00094EB0">
      <w:pPr>
        <w:pStyle w:val="Heading3"/>
        <w:rPr>
          <w:ins w:id="306" w:author="JFR" w:date="2024-06-18T13:40:00Z"/>
        </w:rPr>
      </w:pPr>
      <w:ins w:id="307" w:author="JFR" w:date="2024-06-18T13:40:00Z">
        <w:r w:rsidRPr="006D4AA3">
          <w:t xml:space="preserve">Computer Vision </w:t>
        </w:r>
        <w:r>
          <w:t>for Identifications of Failed Septic Systems</w:t>
        </w:r>
      </w:ins>
    </w:p>
    <w:p w14:paraId="7EB387CD" w14:textId="57B6FEC7" w:rsidR="00094EB0" w:rsidRDefault="00094EB0" w:rsidP="00094EB0">
      <w:pPr>
        <w:rPr>
          <w:ins w:id="308" w:author="JFR" w:date="2024-06-18T13:40:00Z"/>
          <w:color w:val="000000" w:themeColor="text1"/>
        </w:rPr>
      </w:pPr>
      <w:ins w:id="309" w:author="JFR" w:date="2024-06-18T13:40:00Z">
        <w:r>
          <w:rPr>
            <w:color w:val="000000" w:themeColor="text1"/>
          </w:rPr>
          <w:t xml:space="preserve">Remote imaging has been repeatedly used for identifying land surface sewage releases. Most frequently, these efforts have been targeted toward centralized sewage systems or decentralized individual septic failures. </w:t>
        </w:r>
      </w:ins>
      <w:ins w:id="310" w:author="Neri, Antonio (Tony) (CDC/NCEH/DEHSP)" w:date="2024-07-01T11:54:00Z">
        <w:r w:rsidR="00750FC7">
          <w:rPr>
            <w:color w:val="000000" w:themeColor="text1"/>
          </w:rPr>
          <w:t xml:space="preserve">There has been nascent work to identify single-family </w:t>
        </w:r>
      </w:ins>
      <w:ins w:id="311" w:author="Neri, Antonio (Tony) (CDC/NCEH/DEHSP)" w:date="2024-07-01T11:55:00Z">
        <w:r w:rsidR="00750FC7">
          <w:rPr>
            <w:color w:val="000000" w:themeColor="text1"/>
          </w:rPr>
          <w:t xml:space="preserve">wastewater systems </w:t>
        </w:r>
      </w:ins>
      <w:ins w:id="312" w:author="Neri, Antonio (Tony) (CDC/NCEH/DEHSP)" w:date="2024-07-01T11:56:00Z">
        <w:r w:rsidR="00750FC7">
          <w:rPr>
            <w:color w:val="000000" w:themeColor="text1"/>
          </w:rPr>
          <w:t xml:space="preserve">using remote sensing techniques </w:t>
        </w:r>
      </w:ins>
      <w:ins w:id="313" w:author="Neri, Antonio (Tony) (CDC/NCEH/DEHSP)" w:date="2024-07-01T11:55:00Z">
        <w:r w:rsidR="00750FC7">
          <w:rPr>
            <w:color w:val="000000" w:themeColor="text1"/>
          </w:rPr>
          <w:t xml:space="preserve">and </w:t>
        </w:r>
      </w:ins>
      <w:ins w:id="314" w:author="JFR" w:date="2024-06-18T13:40:00Z">
        <w:del w:id="315" w:author="Neri, Antonio (Tony) (CDC/NCEH/DEHSP)" w:date="2024-07-01T11:55:00Z">
          <w:r w:rsidDel="00750FC7">
            <w:rPr>
              <w:color w:val="000000" w:themeColor="text1"/>
            </w:rPr>
            <w:delText>To our knowledge, there have been</w:delText>
          </w:r>
        </w:del>
        <w:r>
          <w:rPr>
            <w:color w:val="000000" w:themeColor="text1"/>
          </w:rPr>
          <w:t xml:space="preserve"> no </w:t>
        </w:r>
      </w:ins>
      <w:proofErr w:type="gramStart"/>
      <w:ins w:id="316" w:author="Neri, Antonio (Tony) (CDC/NCEH/DEHSP)" w:date="2024-07-01T11:56:00Z">
        <w:r w:rsidR="00750FC7">
          <w:rPr>
            <w:color w:val="000000" w:themeColor="text1"/>
          </w:rPr>
          <w:t>publicly-available</w:t>
        </w:r>
        <w:proofErr w:type="gramEnd"/>
        <w:r w:rsidR="00750FC7">
          <w:rPr>
            <w:color w:val="000000" w:themeColor="text1"/>
          </w:rPr>
          <w:t xml:space="preserve"> </w:t>
        </w:r>
      </w:ins>
      <w:ins w:id="317" w:author="JFR" w:date="2024-06-18T13:40:00Z">
        <w:r>
          <w:rPr>
            <w:color w:val="000000" w:themeColor="text1"/>
          </w:rPr>
          <w:t>efforts to use remote imaging to identify failed package plants</w:t>
        </w:r>
      </w:ins>
      <w:ins w:id="318" w:author="Neri, Antonio (Tony) (CDC/NCEH/DEHSP)" w:date="2024-07-01T11:56:00Z">
        <w:r w:rsidR="00750FC7">
          <w:rPr>
            <w:color w:val="000000" w:themeColor="text1"/>
          </w:rPr>
          <w:t xml:space="preserve"> to-date</w:t>
        </w:r>
      </w:ins>
      <w:ins w:id="319" w:author="JFR" w:date="2024-06-18T13:40:00Z">
        <w:r>
          <w:rPr>
            <w:color w:val="000000" w:themeColor="text1"/>
          </w:rPr>
          <w:t xml:space="preserve">. </w:t>
        </w:r>
      </w:ins>
      <w:ins w:id="320" w:author="Neri, Antonio (Tony) (CDC/NCEH/DEHSP)" w:date="2024-07-01T11:56:00Z">
        <w:r w:rsidR="00750FC7">
          <w:rPr>
            <w:color w:val="000000" w:themeColor="text1"/>
          </w:rPr>
          <w:t>(</w:t>
        </w:r>
        <w:proofErr w:type="gramStart"/>
        <w:r w:rsidR="00750FC7">
          <w:rPr>
            <w:color w:val="000000" w:themeColor="text1"/>
          </w:rPr>
          <w:t>cite</w:t>
        </w:r>
        <w:proofErr w:type="gramEnd"/>
        <w:r w:rsidR="00750FC7">
          <w:rPr>
            <w:color w:val="000000" w:themeColor="text1"/>
          </w:rPr>
          <w:t xml:space="preserve"> </w:t>
        </w:r>
        <w:commentRangeStart w:id="321"/>
        <w:r w:rsidR="00750FC7">
          <w:rPr>
            <w:color w:val="000000" w:themeColor="text1"/>
          </w:rPr>
          <w:t>EPA</w:t>
        </w:r>
      </w:ins>
      <w:commentRangeEnd w:id="321"/>
      <w:ins w:id="322" w:author="Neri, Antonio (Tony) (CDC/NCEH/DEHSP)" w:date="2024-07-01T11:57:00Z">
        <w:r w:rsidR="00750FC7">
          <w:rPr>
            <w:rStyle w:val="CommentReference"/>
          </w:rPr>
          <w:commentReference w:id="321"/>
        </w:r>
      </w:ins>
      <w:ins w:id="323" w:author="Neri, Antonio (Tony) (CDC/NCEH/DEHSP)" w:date="2024-07-01T11:56:00Z">
        <w:r w:rsidR="00750FC7">
          <w:rPr>
            <w:color w:val="000000" w:themeColor="text1"/>
          </w:rPr>
          <w:t>)</w:t>
        </w:r>
      </w:ins>
    </w:p>
    <w:p w14:paraId="264A5CF9" w14:textId="4A1E1AC7" w:rsidR="00094EB0" w:rsidRDefault="00094EB0" w:rsidP="00094EB0">
      <w:pPr>
        <w:rPr>
          <w:ins w:id="324" w:author="JFR" w:date="2024-06-18T13:41:00Z"/>
          <w:color w:val="000000" w:themeColor="text1"/>
        </w:rPr>
      </w:pPr>
      <w:ins w:id="325" w:author="JFR" w:date="2024-06-18T13:40:00Z">
        <w:r>
          <w:rPr>
            <w:color w:val="000000" w:themeColor="text1"/>
          </w:rPr>
          <w:t xml:space="preserve">Most published investigations begin with some geospatial knowledge of locations where septic systems are located. For example, failed </w:t>
        </w:r>
        <w:commentRangeStart w:id="326"/>
        <w:r>
          <w:rPr>
            <w:color w:val="000000" w:themeColor="text1"/>
          </w:rPr>
          <w:t xml:space="preserve">decentralized </w:t>
        </w:r>
      </w:ins>
      <w:commentRangeEnd w:id="326"/>
      <w:r w:rsidR="00750FC7">
        <w:rPr>
          <w:rStyle w:val="CommentReference"/>
        </w:rPr>
        <w:commentReference w:id="326"/>
      </w:r>
      <w:ins w:id="327" w:author="JFR" w:date="2024-06-18T13:40:00Z">
        <w:r>
          <w:rPr>
            <w:color w:val="000000" w:themeColor="text1"/>
          </w:rPr>
          <w:t xml:space="preserve">on-site septic systems were identified as a source of bacterial contamination of subbasin water in the Huron River watershed region of </w:t>
        </w:r>
        <w:r w:rsidRPr="00BE168B">
          <w:rPr>
            <w:color w:val="000000" w:themeColor="text1"/>
          </w:rPr>
          <w:t>Washtenaw County</w:t>
        </w:r>
        <w:r>
          <w:rPr>
            <w:color w:val="000000" w:themeColor="text1"/>
          </w:rPr>
          <w:t xml:space="preserve"> (WC), MI (Brenner and </w:t>
        </w:r>
        <w:r w:rsidRPr="005A6856">
          <w:rPr>
            <w:color w:val="000000" w:themeColor="text1"/>
          </w:rPr>
          <w:t>Vernier</w:t>
        </w:r>
        <w:r>
          <w:rPr>
            <w:color w:val="000000" w:themeColor="text1"/>
          </w:rPr>
          <w:t xml:space="preserve">, 2012). Investigators used ancillary home data from property sales </w:t>
        </w:r>
        <w:r>
          <w:rPr>
            <w:color w:val="000000" w:themeColor="text1"/>
          </w:rPr>
          <w:lastRenderedPageBreak/>
          <w:t xml:space="preserve">coupled with GIS analysis and county unsewered database to identify 4096 residential parcels using on-site septic systems. Further, aerial </w:t>
        </w:r>
        <w:r w:rsidRPr="00D44F78">
          <w:rPr>
            <w:color w:val="000000" w:themeColor="text1"/>
          </w:rPr>
          <w:t>thermal and color infrared (CIR) imagery</w:t>
        </w:r>
        <w:r>
          <w:rPr>
            <w:color w:val="000000" w:themeColor="text1"/>
          </w:rPr>
          <w:t xml:space="preserve"> with a resolution of 0.6 m was obtained during the month of April in order to manually identify unusual moisture and biological activity of saturated drain fields. Image signatures were used to classify septic system failure. In collaboration with the WC Environmental Health Department (WCEHD), likely septic sites and </w:t>
        </w:r>
        <w:proofErr w:type="spellStart"/>
        <w:r>
          <w:rPr>
            <w:color w:val="000000" w:themeColor="text1"/>
          </w:rPr>
          <w:t>drainfileds</w:t>
        </w:r>
        <w:proofErr w:type="spellEnd"/>
        <w:r>
          <w:rPr>
            <w:color w:val="000000" w:themeColor="text1"/>
          </w:rPr>
          <w:t xml:space="preserve"> were identified from imagery and a random sample of on-site inspections were performed to verify predictions. Although the method effectively identified failed systems, the results were also characterized by a high false positive rate. Similar results have been previously reported for imaging-based detection of septic failure (Evans BM, 1982).</w:t>
        </w:r>
      </w:ins>
    </w:p>
    <w:p w14:paraId="5D16268A" w14:textId="77777777" w:rsidR="00094EB0" w:rsidRDefault="00094EB0" w:rsidP="00094EB0">
      <w:pPr>
        <w:pStyle w:val="ListParagraph"/>
        <w:numPr>
          <w:ilvl w:val="0"/>
          <w:numId w:val="3"/>
        </w:numPr>
        <w:rPr>
          <w:ins w:id="328" w:author="JFR" w:date="2024-06-18T13:41:00Z"/>
          <w:color w:val="000000" w:themeColor="text1"/>
        </w:rPr>
      </w:pPr>
      <w:commentRangeStart w:id="329"/>
      <w:ins w:id="330" w:author="JFR" w:date="2024-06-18T13:41:00Z">
        <w:r>
          <w:rPr>
            <w:color w:val="000000" w:themeColor="text1"/>
          </w:rPr>
          <w:t>S</w:t>
        </w:r>
        <w:r w:rsidRPr="006B75E1">
          <w:rPr>
            <w:color w:val="000000" w:themeColor="text1"/>
          </w:rPr>
          <w:t xml:space="preserve">atellite </w:t>
        </w:r>
      </w:ins>
      <w:commentRangeEnd w:id="329"/>
      <w:r w:rsidR="00750FC7">
        <w:rPr>
          <w:rStyle w:val="CommentReference"/>
        </w:rPr>
        <w:commentReference w:id="329"/>
      </w:r>
      <w:ins w:id="331" w:author="JFR" w:date="2024-06-18T13:41:00Z">
        <w:r w:rsidRPr="006B75E1">
          <w:rPr>
            <w:color w:val="000000" w:themeColor="text1"/>
          </w:rPr>
          <w:t>methodolog</w:t>
        </w:r>
        <w:r>
          <w:rPr>
            <w:color w:val="000000" w:themeColor="text1"/>
          </w:rPr>
          <w:t>ies for terrestrial septic system failure</w:t>
        </w:r>
      </w:ins>
    </w:p>
    <w:p w14:paraId="35D152D3" w14:textId="77777777" w:rsidR="00094EB0" w:rsidRPr="001D0122" w:rsidRDefault="00094EB0" w:rsidP="00094EB0">
      <w:pPr>
        <w:pStyle w:val="ListParagraph"/>
        <w:numPr>
          <w:ilvl w:val="1"/>
          <w:numId w:val="3"/>
        </w:numPr>
        <w:rPr>
          <w:ins w:id="332" w:author="JFR" w:date="2024-06-18T13:41:00Z"/>
          <w:color w:val="000000" w:themeColor="text1"/>
        </w:rPr>
      </w:pPr>
      <w:ins w:id="333" w:author="JFR" w:date="2024-06-18T13:41:00Z">
        <w:r w:rsidRPr="001D0122">
          <w:rPr>
            <w:color w:val="000000" w:themeColor="text1"/>
          </w:rPr>
          <w:t xml:space="preserve">Mason, Mapping Buildings across Heterogeneous Landscapes: Machine Learning and Deep Learning Applied to Multi-Modal Remote Sensing Data </w:t>
        </w:r>
      </w:ins>
    </w:p>
    <w:p w14:paraId="3A634890" w14:textId="77777777" w:rsidR="00094EB0" w:rsidRDefault="00094EB0" w:rsidP="00094EB0">
      <w:pPr>
        <w:pStyle w:val="ListParagraph"/>
        <w:numPr>
          <w:ilvl w:val="1"/>
          <w:numId w:val="3"/>
        </w:numPr>
        <w:rPr>
          <w:ins w:id="334" w:author="JFR" w:date="2024-06-18T13:41:00Z"/>
          <w:color w:val="000000" w:themeColor="text1"/>
        </w:rPr>
      </w:pPr>
      <w:ins w:id="335" w:author="JFR" w:date="2024-06-18T13:41:00Z">
        <w:r w:rsidRPr="00682E9D">
          <w:rPr>
            <w:color w:val="000000" w:themeColor="text1"/>
          </w:rPr>
          <w:t xml:space="preserve">Verhoeven-2006-Looking through Black-Tinted </w:t>
        </w:r>
        <w:proofErr w:type="spellStart"/>
        <w:r w:rsidRPr="00682E9D">
          <w:rPr>
            <w:color w:val="000000" w:themeColor="text1"/>
          </w:rPr>
          <w:t>Glasses_A</w:t>
        </w:r>
        <w:proofErr w:type="spellEnd"/>
        <w:r w:rsidRPr="00682E9D">
          <w:rPr>
            <w:color w:val="000000" w:themeColor="text1"/>
          </w:rPr>
          <w:t xml:space="preserve"> Remotely Controlled Infrared Eye in the Sky</w:t>
        </w:r>
      </w:ins>
    </w:p>
    <w:p w14:paraId="0DE382F9" w14:textId="77777777" w:rsidR="00094EB0" w:rsidRPr="004D7654" w:rsidRDefault="00094EB0" w:rsidP="00094EB0">
      <w:pPr>
        <w:pStyle w:val="ListParagraph"/>
        <w:numPr>
          <w:ilvl w:val="1"/>
          <w:numId w:val="3"/>
        </w:numPr>
        <w:rPr>
          <w:ins w:id="336" w:author="JFR" w:date="2024-06-18T13:41:00Z"/>
          <w:color w:val="000000" w:themeColor="text1"/>
        </w:rPr>
      </w:pPr>
      <w:proofErr w:type="spellStart"/>
      <w:ins w:id="337" w:author="JFR" w:date="2024-06-18T13:41:00Z">
        <w:r w:rsidRPr="004D7654">
          <w:rPr>
            <w:color w:val="000000" w:themeColor="text1"/>
          </w:rPr>
          <w:t>Orimoloye</w:t>
        </w:r>
        <w:proofErr w:type="spellEnd"/>
        <w:r w:rsidRPr="004D7654">
          <w:rPr>
            <w:color w:val="000000" w:themeColor="text1"/>
          </w:rPr>
          <w:t xml:space="preserve"> </w:t>
        </w:r>
        <w:r>
          <w:rPr>
            <w:color w:val="000000" w:themeColor="text1"/>
          </w:rPr>
          <w:t xml:space="preserve">, 2020, </w:t>
        </w:r>
        <w:r w:rsidRPr="004D7654">
          <w:rPr>
            <w:color w:val="000000" w:themeColor="text1"/>
          </w:rPr>
          <w:t>Spatial evaluation of land</w:t>
        </w:r>
        <w:r w:rsidRPr="004D7654">
          <w:rPr>
            <w:rFonts w:ascii="Cambria Math" w:hAnsi="Cambria Math" w:cs="Cambria Math"/>
            <w:color w:val="000000" w:themeColor="text1"/>
          </w:rPr>
          <w:t>‑</w:t>
        </w:r>
        <w:r w:rsidRPr="004D7654">
          <w:rPr>
            <w:color w:val="000000" w:themeColor="text1"/>
          </w:rPr>
          <w:t>use dynamics in gold mining area using remote sensing and GIS technology</w:t>
        </w:r>
        <w:r>
          <w:rPr>
            <w:color w:val="000000" w:themeColor="text1"/>
          </w:rPr>
          <w:t xml:space="preserve"> (See vegetation)</w:t>
        </w:r>
      </w:ins>
    </w:p>
    <w:p w14:paraId="6C2448F2" w14:textId="77777777" w:rsidR="00094EB0" w:rsidRPr="006B75E1" w:rsidRDefault="00094EB0" w:rsidP="00094EB0">
      <w:pPr>
        <w:pStyle w:val="ListParagraph"/>
        <w:numPr>
          <w:ilvl w:val="1"/>
          <w:numId w:val="3"/>
        </w:numPr>
        <w:rPr>
          <w:ins w:id="338" w:author="JFR" w:date="2024-06-18T13:41:00Z"/>
          <w:color w:val="000000" w:themeColor="text1"/>
        </w:rPr>
      </w:pPr>
      <w:ins w:id="339" w:author="JFR" w:date="2024-06-18T13:41:00Z">
        <w:r>
          <w:rPr>
            <w:color w:val="000000" w:themeColor="text1"/>
          </w:rPr>
          <w:t xml:space="preserve">Alonso, </w:t>
        </w:r>
        <w:r w:rsidRPr="006B75E1">
          <w:rPr>
            <w:color w:val="000000" w:themeColor="text1"/>
          </w:rPr>
          <w:t xml:space="preserve">Spatial and radiometric 1 characterization of multi-spectrum 2 satellite images through multifractal analysis </w:t>
        </w:r>
      </w:ins>
    </w:p>
    <w:p w14:paraId="470F587C" w14:textId="77777777" w:rsidR="00094EB0" w:rsidRPr="006B75E1" w:rsidRDefault="00094EB0" w:rsidP="00094EB0">
      <w:pPr>
        <w:pStyle w:val="ListParagraph"/>
        <w:numPr>
          <w:ilvl w:val="0"/>
          <w:numId w:val="3"/>
        </w:numPr>
        <w:rPr>
          <w:ins w:id="340" w:author="JFR" w:date="2024-06-18T13:41:00Z"/>
          <w:color w:val="000000" w:themeColor="text1"/>
        </w:rPr>
      </w:pPr>
      <w:ins w:id="341" w:author="JFR" w:date="2024-06-18T13:41:00Z">
        <w:r w:rsidRPr="006B75E1">
          <w:rPr>
            <w:color w:val="000000" w:themeColor="text1"/>
          </w:rPr>
          <w:t xml:space="preserve">ML algorithm </w:t>
        </w:r>
        <w:r>
          <w:rPr>
            <w:color w:val="000000" w:themeColor="text1"/>
          </w:rPr>
          <w:t>for terrestrial septic system failure</w:t>
        </w:r>
      </w:ins>
    </w:p>
    <w:p w14:paraId="32C26E88" w14:textId="77777777" w:rsidR="00094EB0" w:rsidRDefault="00094EB0" w:rsidP="00094EB0">
      <w:pPr>
        <w:pStyle w:val="ListParagraph"/>
        <w:numPr>
          <w:ilvl w:val="1"/>
          <w:numId w:val="3"/>
        </w:numPr>
        <w:rPr>
          <w:ins w:id="342" w:author="JFR" w:date="2024-06-18T13:41:00Z"/>
          <w:color w:val="000000" w:themeColor="text1"/>
        </w:rPr>
      </w:pPr>
      <w:ins w:id="343" w:author="JFR" w:date="2024-06-18T13:41:00Z">
        <w:r w:rsidRPr="006B75E1">
          <w:rPr>
            <w:color w:val="000000" w:themeColor="text1"/>
          </w:rPr>
          <w:t xml:space="preserve">Cardenas-Martinez </w:t>
        </w:r>
        <w:r>
          <w:rPr>
            <w:color w:val="000000" w:themeColor="text1"/>
          </w:rPr>
          <w:t xml:space="preserve">, </w:t>
        </w:r>
        <w:r w:rsidRPr="006B75E1">
          <w:rPr>
            <w:color w:val="000000" w:themeColor="text1"/>
          </w:rPr>
          <w:t>Predictive modelling benchmark of nitrate Vulnerable Zones at a regional</w:t>
        </w:r>
        <w:r>
          <w:rPr>
            <w:color w:val="000000" w:themeColor="text1"/>
          </w:rPr>
          <w:t xml:space="preserve"> </w:t>
        </w:r>
        <w:r w:rsidRPr="006B75E1">
          <w:rPr>
            <w:color w:val="000000" w:themeColor="text1"/>
          </w:rPr>
          <w:t>scale based on Machine learning and remote sensing</w:t>
        </w:r>
      </w:ins>
    </w:p>
    <w:p w14:paraId="0A7F81E4" w14:textId="77777777" w:rsidR="00094EB0" w:rsidRDefault="00094EB0">
      <w:pPr>
        <w:rPr>
          <w:ins w:id="344" w:author="JFR" w:date="2024-06-18T13:39:00Z"/>
          <w:b/>
          <w:bCs/>
        </w:rPr>
      </w:pPr>
    </w:p>
    <w:p w14:paraId="23F47E23" w14:textId="6F682C7C" w:rsidR="003C3746" w:rsidRPr="005F1183" w:rsidRDefault="003C3746">
      <w:pPr>
        <w:rPr>
          <w:b/>
          <w:bCs/>
        </w:rPr>
      </w:pPr>
      <w:r w:rsidRPr="005F1183">
        <w:rPr>
          <w:b/>
          <w:bCs/>
        </w:rPr>
        <w:t>Methods</w:t>
      </w:r>
    </w:p>
    <w:p w14:paraId="10CF23A4" w14:textId="1F2E2773" w:rsidR="00526A23" w:rsidRDefault="00946E62">
      <w:r>
        <w:t xml:space="preserve">This study </w:t>
      </w:r>
      <w:r w:rsidR="007B2836">
        <w:t xml:space="preserve">underwent </w:t>
      </w:r>
      <w:r>
        <w:t xml:space="preserve">the CDC </w:t>
      </w:r>
      <w:r w:rsidR="007B2836">
        <w:t xml:space="preserve">Human Subjects Review process and was </w:t>
      </w:r>
      <w:r>
        <w:t xml:space="preserve">considered exempt from </w:t>
      </w:r>
      <w:r w:rsidR="00DA6C88">
        <w:t>review as it used publicly-available information without any personal identifiers.</w:t>
      </w:r>
    </w:p>
    <w:p w14:paraId="74023F54" w14:textId="77777777" w:rsidR="00FF393D" w:rsidRPr="00C90864" w:rsidRDefault="00FF393D">
      <w:pPr>
        <w:rPr>
          <w:u w:val="single"/>
        </w:rPr>
      </w:pPr>
      <w:r w:rsidRPr="00C90864">
        <w:rPr>
          <w:u w:val="single"/>
        </w:rPr>
        <w:t>Placeholders for methods topics</w:t>
      </w:r>
    </w:p>
    <w:p w14:paraId="63D377FA" w14:textId="2B3A5D6C" w:rsidR="005F1183" w:rsidRDefault="005F1183" w:rsidP="00FF393D">
      <w:pPr>
        <w:pStyle w:val="ListParagraph"/>
        <w:numPr>
          <w:ilvl w:val="0"/>
          <w:numId w:val="1"/>
        </w:numPr>
      </w:pPr>
      <w:r>
        <w:t>Data was collected from (LA St. Tammany parish, others)</w:t>
      </w:r>
    </w:p>
    <w:p w14:paraId="2A57A3A7" w14:textId="7AE4C845" w:rsidR="005F1183" w:rsidRDefault="005F1183" w:rsidP="00FF393D">
      <w:pPr>
        <w:pStyle w:val="ListParagraph"/>
        <w:numPr>
          <w:ilvl w:val="0"/>
          <w:numId w:val="1"/>
        </w:numPr>
      </w:pPr>
      <w:r>
        <w:t>Time period of data used</w:t>
      </w:r>
    </w:p>
    <w:p w14:paraId="502D1B81" w14:textId="4951D7E0" w:rsidR="004D7E6A" w:rsidRDefault="00FF393D" w:rsidP="00FF393D">
      <w:pPr>
        <w:pStyle w:val="ListParagraph"/>
        <w:numPr>
          <w:ilvl w:val="0"/>
          <w:numId w:val="1"/>
        </w:numPr>
      </w:pPr>
      <w:r>
        <w:t>Traditional statistical methods used</w:t>
      </w:r>
    </w:p>
    <w:p w14:paraId="613D59FC" w14:textId="45F2F960" w:rsidR="00AF3558" w:rsidRDefault="00AF3558" w:rsidP="00AF3558">
      <w:pPr>
        <w:pStyle w:val="ListParagraph"/>
        <w:numPr>
          <w:ilvl w:val="1"/>
          <w:numId w:val="1"/>
        </w:numPr>
      </w:pPr>
      <w:r>
        <w:t>Variables</w:t>
      </w:r>
    </w:p>
    <w:p w14:paraId="69421188" w14:textId="4EFED65A" w:rsidR="00FF393D" w:rsidRDefault="00FF393D" w:rsidP="00FF393D">
      <w:pPr>
        <w:pStyle w:val="ListParagraph"/>
        <w:numPr>
          <w:ilvl w:val="0"/>
          <w:numId w:val="1"/>
        </w:numPr>
      </w:pPr>
      <w:r>
        <w:t>CV approaches used (CNNs)</w:t>
      </w:r>
    </w:p>
    <w:p w14:paraId="11294397" w14:textId="5390E031" w:rsidR="00591067" w:rsidDel="00094EB0" w:rsidRDefault="00591067" w:rsidP="00591067">
      <w:pPr>
        <w:pStyle w:val="ListParagraph"/>
        <w:numPr>
          <w:ilvl w:val="1"/>
          <w:numId w:val="1"/>
        </w:numPr>
        <w:rPr>
          <w:del w:id="345" w:author="JFR" w:date="2024-06-18T13:42:00Z"/>
        </w:rPr>
      </w:pPr>
      <w:r>
        <w:t xml:space="preserve">How many SMEs need to identify </w:t>
      </w:r>
      <w:r w:rsidR="00125073">
        <w:t>a system (maybe 2 independent with a 3</w:t>
      </w:r>
      <w:r w:rsidR="00125073" w:rsidRPr="00125073">
        <w:rPr>
          <w:vertAlign w:val="superscript"/>
        </w:rPr>
        <w:t>rd</w:t>
      </w:r>
      <w:r w:rsidR="00125073">
        <w:t xml:space="preserve"> person in a meeting to review and adjudicate any discrepancies?)</w:t>
      </w:r>
    </w:p>
    <w:p w14:paraId="6614E868" w14:textId="06B41305" w:rsidR="00094EB0" w:rsidRPr="00094EB0" w:rsidRDefault="00094EB0">
      <w:pPr>
        <w:pStyle w:val="ListParagraph"/>
        <w:numPr>
          <w:ilvl w:val="1"/>
          <w:numId w:val="1"/>
        </w:numPr>
        <w:rPr>
          <w:ins w:id="346" w:author="JFR" w:date="2024-06-18T13:42:00Z"/>
          <w:color w:val="000000" w:themeColor="text1"/>
          <w:rPrChange w:id="347" w:author="JFR" w:date="2024-06-18T13:42:00Z">
            <w:rPr>
              <w:ins w:id="348" w:author="JFR" w:date="2024-06-18T13:42:00Z"/>
            </w:rPr>
          </w:rPrChange>
        </w:rPr>
        <w:pPrChange w:id="349" w:author="JFR" w:date="2024-06-18T13:42:00Z">
          <w:pPr>
            <w:pStyle w:val="ListParagraph"/>
            <w:numPr>
              <w:numId w:val="1"/>
            </w:numPr>
            <w:spacing w:line="256" w:lineRule="auto"/>
            <w:ind w:hanging="360"/>
          </w:pPr>
        </w:pPrChange>
      </w:pPr>
      <w:ins w:id="350" w:author="JFR" w:date="2024-06-18T13:42:00Z">
        <w:r w:rsidRPr="00094EB0">
          <w:rPr>
            <w:color w:val="000000" w:themeColor="text1"/>
            <w:rPrChange w:id="351" w:author="JFR" w:date="2024-06-18T13:42:00Z">
              <w:rPr/>
            </w:rPrChange>
          </w:rPr>
          <w:t>Identifiable features of package plants</w:t>
        </w:r>
      </w:ins>
    </w:p>
    <w:p w14:paraId="75DB8AB7" w14:textId="6BB4A860" w:rsidR="00094EB0" w:rsidRDefault="00094EB0" w:rsidP="00591067">
      <w:pPr>
        <w:pStyle w:val="ListParagraph"/>
        <w:numPr>
          <w:ilvl w:val="1"/>
          <w:numId w:val="1"/>
        </w:numPr>
        <w:rPr>
          <w:ins w:id="352" w:author="JFR" w:date="2024-06-18T13:42:00Z"/>
        </w:rPr>
      </w:pPr>
      <w:ins w:id="353" w:author="JFR" w:date="2024-06-18T13:43:00Z">
        <w:r w:rsidRPr="00094EB0">
          <w:t>STP site information for package plants</w:t>
        </w:r>
      </w:ins>
    </w:p>
    <w:p w14:paraId="5121183F" w14:textId="4BE2E061" w:rsidR="00094EB0" w:rsidRDefault="00094EB0" w:rsidP="00591067">
      <w:pPr>
        <w:pStyle w:val="ListParagraph"/>
        <w:numPr>
          <w:ilvl w:val="1"/>
          <w:numId w:val="1"/>
        </w:numPr>
        <w:rPr>
          <w:ins w:id="354" w:author="JFR" w:date="2024-06-18T13:43:00Z"/>
        </w:rPr>
      </w:pPr>
      <w:ins w:id="355" w:author="JFR" w:date="2024-06-18T13:43:00Z">
        <w:r w:rsidRPr="00094EB0">
          <w:t>Summary of types of failures as identified by STP HD or permitting agency</w:t>
        </w:r>
      </w:ins>
    </w:p>
    <w:p w14:paraId="589EAE48" w14:textId="4F4625B3" w:rsidR="00BC73C9" w:rsidRDefault="00BC73C9" w:rsidP="00591067">
      <w:pPr>
        <w:pStyle w:val="ListParagraph"/>
        <w:numPr>
          <w:ilvl w:val="1"/>
          <w:numId w:val="1"/>
        </w:numPr>
      </w:pPr>
      <w:r>
        <w:t xml:space="preserve">How to identify </w:t>
      </w:r>
      <w:r w:rsidR="005E465A">
        <w:t>known failed systems to label.</w:t>
      </w:r>
    </w:p>
    <w:p w14:paraId="458A0BC9" w14:textId="750DD04D" w:rsidR="005E465A" w:rsidRDefault="005E465A" w:rsidP="00591067">
      <w:pPr>
        <w:pStyle w:val="ListParagraph"/>
        <w:numPr>
          <w:ilvl w:val="1"/>
          <w:numId w:val="1"/>
        </w:numPr>
      </w:pPr>
      <w:r>
        <w:t>Time periods needed</w:t>
      </w:r>
    </w:p>
    <w:p w14:paraId="6115EB33" w14:textId="4D3B8E91" w:rsidR="0083359C" w:rsidRDefault="0083359C" w:rsidP="00591067">
      <w:pPr>
        <w:pStyle w:val="ListParagraph"/>
        <w:numPr>
          <w:ilvl w:val="1"/>
          <w:numId w:val="1"/>
        </w:numPr>
      </w:pPr>
      <w:r>
        <w:t xml:space="preserve">Vegetation indices to evaluate. </w:t>
      </w:r>
      <w:commentRangeStart w:id="356"/>
      <w:r>
        <w:t>Potential citation</w:t>
      </w:r>
      <w:commentRangeEnd w:id="356"/>
      <w:r w:rsidR="00D928A5">
        <w:rPr>
          <w:rStyle w:val="CommentReference"/>
        </w:rPr>
        <w:commentReference w:id="356"/>
      </w:r>
    </w:p>
    <w:p w14:paraId="0159726C" w14:textId="155C6E82" w:rsidR="00C90864" w:rsidRDefault="00C90864" w:rsidP="00C90864">
      <w:r>
        <w:t>Next steps</w:t>
      </w:r>
      <w:r w:rsidR="00463903">
        <w:t>,</w:t>
      </w:r>
      <w:r w:rsidR="000079B8">
        <w:t xml:space="preserve"> updated </w:t>
      </w:r>
      <w:r w:rsidR="00764599">
        <w:t>5/9</w:t>
      </w:r>
      <w:r w:rsidR="000079B8">
        <w:t>/24</w:t>
      </w:r>
    </w:p>
    <w:p w14:paraId="394C84E7" w14:textId="50657CD8" w:rsidR="007B469D" w:rsidRDefault="00400B2A" w:rsidP="007B469D">
      <w:pPr>
        <w:pStyle w:val="ListParagraph"/>
        <w:numPr>
          <w:ilvl w:val="0"/>
          <w:numId w:val="1"/>
        </w:numPr>
      </w:pPr>
      <w:r>
        <w:lastRenderedPageBreak/>
        <w:t xml:space="preserve">Focus on St. Tammany to start </w:t>
      </w:r>
    </w:p>
    <w:p w14:paraId="062E76B2" w14:textId="77777777" w:rsidR="003B36E6" w:rsidRDefault="00764599" w:rsidP="00E96A95">
      <w:pPr>
        <w:pStyle w:val="ListParagraph"/>
        <w:numPr>
          <w:ilvl w:val="1"/>
          <w:numId w:val="1"/>
        </w:numPr>
      </w:pPr>
      <w:r>
        <w:t>Potential other partners</w:t>
      </w:r>
      <w:r w:rsidR="003B36E6">
        <w:t>:</w:t>
      </w:r>
    </w:p>
    <w:p w14:paraId="720CF041" w14:textId="260F4273" w:rsidR="00E96A95" w:rsidRDefault="00463903" w:rsidP="003B36E6">
      <w:pPr>
        <w:pStyle w:val="ListParagraph"/>
        <w:numPr>
          <w:ilvl w:val="2"/>
          <w:numId w:val="1"/>
        </w:numPr>
      </w:pPr>
      <w:r>
        <w:t>N</w:t>
      </w:r>
      <w:r w:rsidR="00E96A95">
        <w:t>C DOH</w:t>
      </w:r>
    </w:p>
    <w:p w14:paraId="4B61660F" w14:textId="4BD1687B" w:rsidR="00463903" w:rsidRDefault="00463903" w:rsidP="003B36E6">
      <w:pPr>
        <w:pStyle w:val="ListParagraph"/>
        <w:numPr>
          <w:ilvl w:val="2"/>
          <w:numId w:val="1"/>
        </w:numPr>
      </w:pPr>
      <w:r>
        <w:t>RI DOH</w:t>
      </w:r>
    </w:p>
    <w:p w14:paraId="546C0A53" w14:textId="14297E8F" w:rsidR="00463903" w:rsidRDefault="002A7F01" w:rsidP="003B36E6">
      <w:pPr>
        <w:pStyle w:val="ListParagraph"/>
        <w:numPr>
          <w:ilvl w:val="2"/>
          <w:numId w:val="1"/>
        </w:numPr>
      </w:pPr>
      <w:r>
        <w:t>GA D</w:t>
      </w:r>
      <w:r w:rsidR="00A26652">
        <w:t>ept. of EH</w:t>
      </w:r>
    </w:p>
    <w:p w14:paraId="03F12502" w14:textId="3DF96AEA" w:rsidR="00A26652" w:rsidRDefault="00000000" w:rsidP="003B36E6">
      <w:pPr>
        <w:pStyle w:val="ListParagraph"/>
        <w:numPr>
          <w:ilvl w:val="2"/>
          <w:numId w:val="1"/>
        </w:numPr>
      </w:pPr>
      <w:hyperlink r:id="rId12" w:history="1">
        <w:r w:rsidR="00C21AB1">
          <w:rPr>
            <w:rStyle w:val="Hyperlink"/>
            <w:rFonts w:eastAsia="Times New Roman"/>
          </w:rPr>
          <w:t>Massachusetts Alternative Septic System Test Center</w:t>
        </w:r>
      </w:hyperlink>
    </w:p>
    <w:p w14:paraId="79226D15" w14:textId="77777777" w:rsidR="00E96A95" w:rsidRDefault="00E96A95" w:rsidP="00A81A09">
      <w:pPr>
        <w:pStyle w:val="ListParagraph"/>
        <w:ind w:left="1440"/>
      </w:pPr>
    </w:p>
    <w:p w14:paraId="268A0C3A" w14:textId="7012DF3F" w:rsidR="005F1183" w:rsidRPr="005F1183" w:rsidRDefault="005F1183" w:rsidP="005F1183">
      <w:pPr>
        <w:rPr>
          <w:b/>
          <w:bCs/>
        </w:rPr>
      </w:pPr>
      <w:r w:rsidRPr="005F1183">
        <w:rPr>
          <w:b/>
          <w:bCs/>
        </w:rPr>
        <w:t>Anticipated results</w:t>
      </w:r>
    </w:p>
    <w:p w14:paraId="21749242" w14:textId="1C0B47AE" w:rsidR="005F1183" w:rsidRDefault="00AF3558" w:rsidP="005F1183">
      <w:r>
        <w:t>Table 1.</w:t>
      </w:r>
    </w:p>
    <w:p w14:paraId="0BE992F9" w14:textId="6C2C2289" w:rsidR="00AF3558" w:rsidRDefault="005512B2" w:rsidP="00AF3558">
      <w:pPr>
        <w:pStyle w:val="ListParagraph"/>
        <w:numPr>
          <w:ilvl w:val="0"/>
          <w:numId w:val="1"/>
        </w:numPr>
      </w:pPr>
      <w:r>
        <w:t>Total # of known systems vs. # with sufficient data to evaluate</w:t>
      </w:r>
    </w:p>
    <w:p w14:paraId="1A70082F" w14:textId="19912846" w:rsidR="0081205A" w:rsidRDefault="0081205A" w:rsidP="0081205A">
      <w:pPr>
        <w:pStyle w:val="ListParagraph"/>
        <w:numPr>
          <w:ilvl w:val="1"/>
          <w:numId w:val="1"/>
        </w:numPr>
      </w:pPr>
      <w:r>
        <w:t>Sub columns for traditional statistical model and CNN models</w:t>
      </w:r>
    </w:p>
    <w:p w14:paraId="78EED171" w14:textId="754A8CC5" w:rsidR="0081205A" w:rsidRDefault="0081205A" w:rsidP="0081205A">
      <w:pPr>
        <w:pStyle w:val="ListParagraph"/>
        <w:numPr>
          <w:ilvl w:val="0"/>
          <w:numId w:val="1"/>
        </w:numPr>
      </w:pPr>
      <w:r>
        <w:t>Univariable stats</w:t>
      </w:r>
    </w:p>
    <w:p w14:paraId="5C6CE943" w14:textId="3A22D50E" w:rsidR="0081205A" w:rsidRDefault="0098745F" w:rsidP="0098745F">
      <w:r>
        <w:t>Table 2</w:t>
      </w:r>
      <w:r w:rsidR="00A8031A">
        <w:t>.</w:t>
      </w:r>
      <w:r>
        <w:t xml:space="preserve"> Bivariable</w:t>
      </w:r>
    </w:p>
    <w:p w14:paraId="63D47E50" w14:textId="536353FE" w:rsidR="0098745F" w:rsidRDefault="0098745F" w:rsidP="0098745F">
      <w:r>
        <w:t>Table 3</w:t>
      </w:r>
      <w:r w:rsidR="00A8031A">
        <w:t xml:space="preserve">. </w:t>
      </w:r>
      <w:r>
        <w:t>Multivariable (traditional) stats</w:t>
      </w:r>
      <w:r w:rsidR="00D03B84">
        <w:t xml:space="preserve"> results</w:t>
      </w:r>
    </w:p>
    <w:p w14:paraId="7518EA80" w14:textId="1161C4CE" w:rsidR="00D03B84" w:rsidRDefault="00D03B84" w:rsidP="0098745F">
      <w:r>
        <w:t>Table 4. CNN results</w:t>
      </w:r>
    </w:p>
    <w:p w14:paraId="0337A3E8" w14:textId="35CD8A39" w:rsidR="00D03B84" w:rsidRDefault="00D03B84" w:rsidP="00A8031A">
      <w:pPr>
        <w:pStyle w:val="ListParagraph"/>
        <w:numPr>
          <w:ilvl w:val="0"/>
          <w:numId w:val="1"/>
        </w:numPr>
      </w:pPr>
      <w:r>
        <w:t>Sensitivity / specificity</w:t>
      </w:r>
      <w:r w:rsidR="00BC73C9">
        <w:t xml:space="preserve"> for any system</w:t>
      </w:r>
    </w:p>
    <w:p w14:paraId="1310AE61" w14:textId="742CDF22" w:rsidR="00BC73C9" w:rsidRDefault="00BC73C9" w:rsidP="00A8031A">
      <w:pPr>
        <w:pStyle w:val="ListParagraph"/>
        <w:numPr>
          <w:ilvl w:val="0"/>
          <w:numId w:val="1"/>
        </w:numPr>
      </w:pPr>
      <w:r>
        <w:t>Sensitivity / specificity for failed system</w:t>
      </w:r>
    </w:p>
    <w:p w14:paraId="487D777C" w14:textId="77CBB7E8" w:rsidR="00591067" w:rsidRDefault="00591067" w:rsidP="0098745F">
      <w:r>
        <w:t>Figure 1. Example images from CNN work</w:t>
      </w:r>
    </w:p>
    <w:p w14:paraId="47FC3B46" w14:textId="39026609" w:rsidR="00A8031A" w:rsidRDefault="00A8031A" w:rsidP="00A8031A">
      <w:pPr>
        <w:pStyle w:val="ListParagraph"/>
        <w:numPr>
          <w:ilvl w:val="0"/>
          <w:numId w:val="1"/>
        </w:numPr>
      </w:pPr>
      <w:r>
        <w:t>Example of an identified system</w:t>
      </w:r>
    </w:p>
    <w:p w14:paraId="2D4EFD18" w14:textId="38D60228" w:rsidR="00A8031A" w:rsidRDefault="00A8031A" w:rsidP="00A8031A">
      <w:pPr>
        <w:pStyle w:val="ListParagraph"/>
        <w:numPr>
          <w:ilvl w:val="0"/>
          <w:numId w:val="1"/>
        </w:numPr>
      </w:pPr>
      <w:r>
        <w:t xml:space="preserve">Example of </w:t>
      </w:r>
      <w:r w:rsidR="00535564">
        <w:t>something that looks like a package system but is not</w:t>
      </w:r>
    </w:p>
    <w:p w14:paraId="11161A49" w14:textId="7CF12537" w:rsidR="005F1183" w:rsidRDefault="00535564" w:rsidP="005F1183">
      <w:r>
        <w:t>Discussion</w:t>
      </w:r>
    </w:p>
    <w:p w14:paraId="56334968" w14:textId="59C6C1E1" w:rsidR="00535564" w:rsidRDefault="00535564" w:rsidP="005F1183">
      <w:pPr>
        <w:rPr>
          <w:ins w:id="357" w:author="JFR" w:date="2024-06-18T13:44:00Z"/>
        </w:rPr>
      </w:pPr>
      <w:r>
        <w:t xml:space="preserve">This project evaluated the use of traditional and </w:t>
      </w:r>
      <w:r w:rsidR="00BC73C9">
        <w:t xml:space="preserve">novel approaches to identifying </w:t>
      </w:r>
    </w:p>
    <w:p w14:paraId="3908AA02" w14:textId="1C6EDD54" w:rsidR="00094EB0" w:rsidRDefault="00094EB0" w:rsidP="005F1183">
      <w:pPr>
        <w:rPr>
          <w:ins w:id="358" w:author="JFR" w:date="2024-06-18T13:44:00Z"/>
        </w:rPr>
      </w:pPr>
    </w:p>
    <w:p w14:paraId="7B33DE02" w14:textId="77777777" w:rsidR="00094EB0" w:rsidRDefault="00094EB0" w:rsidP="00094EB0">
      <w:pPr>
        <w:pStyle w:val="Heading2"/>
        <w:rPr>
          <w:ins w:id="359" w:author="JFR" w:date="2024-06-18T13:44:00Z"/>
        </w:rPr>
      </w:pPr>
      <w:ins w:id="360" w:author="JFR" w:date="2024-06-18T13:44:00Z">
        <w:r>
          <w:t>References</w:t>
        </w:r>
      </w:ins>
    </w:p>
    <w:p w14:paraId="0FD8ED50" w14:textId="77777777" w:rsidR="00094EB0" w:rsidRDefault="00094EB0" w:rsidP="00094EB0">
      <w:pPr>
        <w:rPr>
          <w:ins w:id="361" w:author="JFR" w:date="2024-06-18T13:44:00Z"/>
        </w:rPr>
      </w:pPr>
      <w:ins w:id="362" w:author="JFR" w:date="2024-06-18T13:44:00Z">
        <w:r w:rsidRPr="0081730F">
          <w:t>Andrew Brenner  and Matt Vernier. Identification of Failing Septic Systems; final Report. Prepared for Huron River Watershed Council (2012)</w:t>
        </w:r>
      </w:ins>
    </w:p>
    <w:p w14:paraId="1014CFD6" w14:textId="77777777" w:rsidR="00094EB0" w:rsidRDefault="00094EB0" w:rsidP="00094EB0">
      <w:pPr>
        <w:rPr>
          <w:ins w:id="363" w:author="JFR" w:date="2024-06-18T13:44:00Z"/>
        </w:rPr>
      </w:pPr>
      <w:ins w:id="364" w:author="JFR" w:date="2024-06-18T13:44:00Z">
        <w:r w:rsidRPr="0081730F">
          <w:t xml:space="preserve">Commonwealth of </w:t>
        </w:r>
        <w:proofErr w:type="gramStart"/>
        <w:r w:rsidRPr="0081730F">
          <w:t>Virginia  The</w:t>
        </w:r>
        <w:proofErr w:type="gramEnd"/>
        <w:r w:rsidRPr="0081730F">
          <w:t xml:space="preserve"> Study Of Small Package Wastewater Treatment Plants, Virginia State Water Control Board. 1990</w:t>
        </w:r>
        <w:r>
          <w:t xml:space="preserve">. </w:t>
        </w:r>
        <w:r w:rsidRPr="0081730F">
          <w:t>Accessed</w:t>
        </w:r>
        <w:r>
          <w:t xml:space="preserve"> 06/2024 </w:t>
        </w:r>
        <w:r w:rsidRPr="0081730F">
          <w:t>at https://rga.lis.virginia.gov/Published/1990/SD28/PDF</w:t>
        </w:r>
      </w:ins>
    </w:p>
    <w:p w14:paraId="0975F9F2" w14:textId="77777777" w:rsidR="00094EB0" w:rsidRDefault="00094EB0" w:rsidP="00094EB0">
      <w:pPr>
        <w:rPr>
          <w:ins w:id="365" w:author="JFR" w:date="2024-06-18T13:44:00Z"/>
        </w:rPr>
      </w:pPr>
      <w:ins w:id="366" w:author="JFR" w:date="2024-06-18T13:44:00Z">
        <w:r w:rsidRPr="0081730F">
          <w:t xml:space="preserve">Cooper, M. Waste Water, in: New Directions 2040: the St. Tammany Parish Comprehensive plan, part 2. St. Tammany Parish. 2022, p59. Accessed </w:t>
        </w:r>
        <w:r>
          <w:t xml:space="preserve">06/2024 </w:t>
        </w:r>
        <w:r>
          <w:fldChar w:fldCharType="begin"/>
        </w:r>
        <w:r>
          <w:instrText xml:space="preserve"> HYPERLINK "</w:instrText>
        </w:r>
        <w:r w:rsidRPr="0081730F">
          <w:instrText>https://www3.stpgov.org/pdf/ND2040_Comprehensive_Plan.pdf</w:instrText>
        </w:r>
        <w:r>
          <w:instrText xml:space="preserve">" </w:instrText>
        </w:r>
        <w:r>
          <w:fldChar w:fldCharType="separate"/>
        </w:r>
        <w:r w:rsidRPr="006F1F5C">
          <w:rPr>
            <w:rStyle w:val="Hyperlink"/>
          </w:rPr>
          <w:t>https://www3.stpgov.org/pdf/ND2040_Comprehensive_Plan.pdf</w:t>
        </w:r>
        <w:r>
          <w:fldChar w:fldCharType="end"/>
        </w:r>
      </w:ins>
    </w:p>
    <w:p w14:paraId="0E026B0B" w14:textId="77777777" w:rsidR="00094EB0" w:rsidRDefault="00094EB0" w:rsidP="00094EB0">
      <w:pPr>
        <w:rPr>
          <w:ins w:id="367" w:author="JFR" w:date="2024-06-18T13:44:00Z"/>
        </w:rPr>
      </w:pPr>
      <w:ins w:id="368" w:author="JFR" w:date="2024-06-18T13:44:00Z">
        <w:r w:rsidRPr="0081730F">
          <w:t xml:space="preserve">de Toledo </w:t>
        </w:r>
        <w:proofErr w:type="spellStart"/>
        <w:r w:rsidRPr="0081730F">
          <w:t>Sobrinho</w:t>
        </w:r>
        <w:proofErr w:type="spellEnd"/>
        <w:r w:rsidRPr="0081730F">
          <w:t>, H. Simplified Sewerage Systems and Potential Application to Rural Louisiana Communities. 2018. Senior Honors Theses. 100 https://scholarworks.uno.edu/cgi/viewcontent.cgi?article=1101&amp;context=honors_theses</w:t>
        </w:r>
      </w:ins>
    </w:p>
    <w:p w14:paraId="0DD14C55" w14:textId="77777777" w:rsidR="00094EB0" w:rsidRDefault="00094EB0" w:rsidP="00094EB0">
      <w:pPr>
        <w:rPr>
          <w:ins w:id="369" w:author="JFR" w:date="2024-06-18T13:44:00Z"/>
        </w:rPr>
      </w:pPr>
      <w:ins w:id="370" w:author="JFR" w:date="2024-06-18T13:44:00Z">
        <w:r>
          <w:lastRenderedPageBreak/>
          <w:t xml:space="preserve">Evans, BM, Aerial Photographic Analysis </w:t>
        </w:r>
        <w:proofErr w:type="gramStart"/>
        <w:r>
          <w:t>Of</w:t>
        </w:r>
        <w:proofErr w:type="gramEnd"/>
        <w:r>
          <w:t xml:space="preserve"> Septic System Performance.  Photogrammetric Engineering and Remote Sensing. 1982, 48(11); 1709-1721</w:t>
        </w:r>
      </w:ins>
    </w:p>
    <w:p w14:paraId="316A095C" w14:textId="77777777" w:rsidR="00094EB0" w:rsidRDefault="00094EB0" w:rsidP="00094EB0">
      <w:pPr>
        <w:rPr>
          <w:ins w:id="371" w:author="JFR" w:date="2024-06-18T13:44:00Z"/>
        </w:rPr>
      </w:pPr>
      <w:ins w:id="372" w:author="JFR" w:date="2024-06-18T13:44:00Z">
        <w:r w:rsidRPr="006667B5">
          <w:t xml:space="preserve">Gaydon (2007) Evaluation </w:t>
        </w:r>
        <w:r>
          <w:t>o</w:t>
        </w:r>
        <w:r w:rsidRPr="006667B5">
          <w:t xml:space="preserve">f Sewage Treatment Package Plants </w:t>
        </w:r>
        <w:r>
          <w:t>f</w:t>
        </w:r>
        <w:r w:rsidRPr="006667B5">
          <w:t xml:space="preserve">or Rural, Peri-Urban </w:t>
        </w:r>
        <w:proofErr w:type="gramStart"/>
        <w:r w:rsidRPr="006667B5">
          <w:t>And</w:t>
        </w:r>
        <w:proofErr w:type="gramEnd"/>
        <w:r w:rsidRPr="006667B5">
          <w:t xml:space="preserve"> Community Use. Water Treatment Commission, South Africa</w:t>
        </w:r>
        <w:r>
          <w:t xml:space="preserve">. Accessed 6/2024 at </w:t>
        </w:r>
        <w:r>
          <w:fldChar w:fldCharType="begin"/>
        </w:r>
        <w:r>
          <w:instrText xml:space="preserve"> HYPERLINK "</w:instrText>
        </w:r>
        <w:r w:rsidRPr="006667B5">
          <w:instrText>https://www.wrc.org.za/wp-content/uploads/mdocs/1539-1-061.pdf</w:instrText>
        </w:r>
        <w:r>
          <w:instrText xml:space="preserve">" </w:instrText>
        </w:r>
        <w:r>
          <w:fldChar w:fldCharType="separate"/>
        </w:r>
        <w:r w:rsidRPr="006F1F5C">
          <w:rPr>
            <w:rStyle w:val="Hyperlink"/>
          </w:rPr>
          <w:t>https://www.wrc.org.za/wp-content/uploads/mdocs/1539-1-061.pdf</w:t>
        </w:r>
        <w:r>
          <w:fldChar w:fldCharType="end"/>
        </w:r>
      </w:ins>
    </w:p>
    <w:p w14:paraId="4BF5D5E7" w14:textId="77777777" w:rsidR="00094EB0" w:rsidRDefault="00094EB0" w:rsidP="00094EB0">
      <w:pPr>
        <w:rPr>
          <w:ins w:id="373" w:author="JFR" w:date="2024-06-18T13:44:00Z"/>
        </w:rPr>
      </w:pPr>
      <w:ins w:id="374" w:author="JFR" w:date="2024-06-18T13:44:00Z">
        <w:r>
          <w:t xml:space="preserve">Louisiana Administrative Code Title 51 Part XIII. Sewage Disposal. </w:t>
        </w:r>
        <w:r w:rsidRPr="0081730F">
          <w:t xml:space="preserve">Accessed </w:t>
        </w:r>
        <w:r>
          <w:t xml:space="preserve">06/2024 </w:t>
        </w:r>
        <w:r>
          <w:fldChar w:fldCharType="begin"/>
        </w:r>
        <w:r>
          <w:instrText xml:space="preserve"> HYPERLINK "</w:instrText>
        </w:r>
        <w:r w:rsidRPr="0081730F">
          <w:instrText>https://ldh.la.gov/assets/oph/center-eh/sanitarian/onsitewastewater/7056.pdf</w:instrText>
        </w:r>
        <w:r>
          <w:instrText xml:space="preserve">" </w:instrText>
        </w:r>
        <w:r>
          <w:fldChar w:fldCharType="separate"/>
        </w:r>
        <w:r w:rsidRPr="006F1F5C">
          <w:rPr>
            <w:rStyle w:val="Hyperlink"/>
          </w:rPr>
          <w:t>https://ldh.la.gov/assets/oph/center-eh/sanitarian/onsitewastewater/7056.pdf</w:t>
        </w:r>
        <w:r>
          <w:fldChar w:fldCharType="end"/>
        </w:r>
        <w:r>
          <w:t xml:space="preserve"> (full text)</w:t>
        </w:r>
      </w:ins>
    </w:p>
    <w:p w14:paraId="311BE3B3" w14:textId="77777777" w:rsidR="00094EB0" w:rsidRPr="0081730F" w:rsidRDefault="00094EB0" w:rsidP="00094EB0">
      <w:pPr>
        <w:rPr>
          <w:ins w:id="375" w:author="JFR" w:date="2024-06-18T13:44:00Z"/>
        </w:rPr>
      </w:pPr>
      <w:ins w:id="376" w:author="JFR" w:date="2024-06-18T13:44:00Z">
        <w:r>
          <w:t xml:space="preserve">Louisiana Department of Health (LADH) (Accessed, June, 2024) The Drinking Water Revolving Loan Fund Program (DWRLF).Accessed 6/2024 at  </w:t>
        </w:r>
        <w:r>
          <w:fldChar w:fldCharType="begin"/>
        </w:r>
        <w:r>
          <w:instrText xml:space="preserve"> HYPERLINK "https://ldh.la.gov/page/drinking-water-revolving-loan-fund-program-dwrlf" </w:instrText>
        </w:r>
        <w:r>
          <w:fldChar w:fldCharType="separate"/>
        </w:r>
        <w:r w:rsidRPr="006F1F5C">
          <w:rPr>
            <w:rStyle w:val="Hyperlink"/>
          </w:rPr>
          <w:t>https://ldh.la.gov/page/drinking-water-revolving-loan-fund-program-dwrlf</w:t>
        </w:r>
        <w:r>
          <w:fldChar w:fldCharType="end"/>
        </w:r>
        <w:r>
          <w:t xml:space="preserve"> </w:t>
        </w:r>
      </w:ins>
    </w:p>
    <w:p w14:paraId="15FB0945" w14:textId="77777777" w:rsidR="00094EB0" w:rsidRDefault="00094EB0" w:rsidP="00094EB0">
      <w:pPr>
        <w:rPr>
          <w:ins w:id="377" w:author="JFR" w:date="2024-06-18T13:44:00Z"/>
        </w:rPr>
      </w:pPr>
      <w:ins w:id="378" w:author="JFR" w:date="2024-06-18T13:44:00Z">
        <w:r>
          <w:t xml:space="preserve">National Environmental Services Center (NESC). Aerobic Treatment Units: An Alternative to Septic Systems. Pipeline. 2005; 16(3) accessed 06/2024 at </w:t>
        </w:r>
        <w:r>
          <w:fldChar w:fldCharType="begin"/>
        </w:r>
        <w:r>
          <w:instrText xml:space="preserve"> HYPERLINK "</w:instrText>
        </w:r>
        <w:r w:rsidRPr="006667B5">
          <w:instrText>https://actat.wvu.edu/files/d/2a62a149-f578-4509-ad97-fdf32d2c0101/pl_summer05.pdf</w:instrText>
        </w:r>
        <w:r>
          <w:instrText xml:space="preserve">" </w:instrText>
        </w:r>
        <w:r>
          <w:fldChar w:fldCharType="separate"/>
        </w:r>
        <w:r w:rsidRPr="006F1F5C">
          <w:rPr>
            <w:rStyle w:val="Hyperlink"/>
          </w:rPr>
          <w:t>https://actat.wvu.edu/files/d/2a62a149-f578-4509-ad97-fdf32d2c0101/pl_summer05.pdf</w:t>
        </w:r>
        <w:r>
          <w:fldChar w:fldCharType="end"/>
        </w:r>
        <w:r>
          <w:t xml:space="preserve"> </w:t>
        </w:r>
      </w:ins>
    </w:p>
    <w:p w14:paraId="5A9F5B3B" w14:textId="77777777" w:rsidR="00094EB0" w:rsidRDefault="00094EB0" w:rsidP="00094EB0">
      <w:pPr>
        <w:rPr>
          <w:ins w:id="379" w:author="JFR" w:date="2024-06-18T13:44:00Z"/>
        </w:rPr>
      </w:pPr>
      <w:ins w:id="380" w:author="JFR" w:date="2024-06-18T13:44:00Z">
        <w:r w:rsidRPr="006667B5">
          <w:t xml:space="preserve">OHIO EPA. Class A training manual: Basic Treatment Units. 2015. </w:t>
        </w:r>
        <w:r>
          <w:t xml:space="preserve">Accessed 06/2024 at </w:t>
        </w:r>
        <w:r>
          <w:fldChar w:fldCharType="begin"/>
        </w:r>
        <w:r>
          <w:instrText xml:space="preserve"> HYPERLINK "</w:instrText>
        </w:r>
        <w:r w:rsidRPr="006667B5">
          <w:instrText>https://dam.assets.ohio.gov/image/upload/epa.ohio.gov/Portals/35/compl_assist/Class%20A%20Training%20Manual%20Complete%20Web.pdf</w:instrText>
        </w:r>
        <w:r>
          <w:instrText xml:space="preserve">" </w:instrText>
        </w:r>
        <w:r>
          <w:fldChar w:fldCharType="separate"/>
        </w:r>
        <w:r w:rsidRPr="006F1F5C">
          <w:rPr>
            <w:rStyle w:val="Hyperlink"/>
          </w:rPr>
          <w:t>https://dam.assets.ohio.gov/image/upload/epa.ohio.gov/Portals/35/compl_assist/Class%20A%20Training%20Manual%20Complete%20Web.pdf</w:t>
        </w:r>
        <w:r>
          <w:fldChar w:fldCharType="end"/>
        </w:r>
      </w:ins>
    </w:p>
    <w:p w14:paraId="2E7BC4FF" w14:textId="77777777" w:rsidR="00094EB0" w:rsidRDefault="00094EB0" w:rsidP="00094EB0">
      <w:pPr>
        <w:rPr>
          <w:ins w:id="381" w:author="JFR" w:date="2024-06-18T13:44:00Z"/>
        </w:rPr>
      </w:pPr>
      <w:ins w:id="382" w:author="JFR" w:date="2024-06-18T13:44:00Z">
        <w:r>
          <w:t>https://actat.wvu.edu/files/d/2a62a149-f578-4509-ad97-fdf32d2c0101/pl_summer05.pdf</w:t>
        </w:r>
      </w:ins>
    </w:p>
    <w:p w14:paraId="5D4126F4" w14:textId="77777777" w:rsidR="00094EB0" w:rsidRDefault="00094EB0" w:rsidP="00094EB0">
      <w:pPr>
        <w:rPr>
          <w:ins w:id="383" w:author="JFR" w:date="2024-06-18T13:44:00Z"/>
        </w:rPr>
      </w:pPr>
      <w:ins w:id="384" w:author="JFR" w:date="2024-06-18T13:44:00Z">
        <w:r>
          <w:t xml:space="preserve">St Tammany Parish (STP). Special Report: The Mosquito Risk from Partially-Treated Sewage. 2022. p 11-12. </w:t>
        </w:r>
        <w:r w:rsidRPr="0081730F">
          <w:t xml:space="preserve">Accessed </w:t>
        </w:r>
        <w:r>
          <w:t xml:space="preserve">2024 </w:t>
        </w:r>
        <w:r>
          <w:fldChar w:fldCharType="begin"/>
        </w:r>
        <w:r>
          <w:instrText xml:space="preserve"> HYPERLINK "https://stpmad.org/wp-content/uploads/2022/07/SpecialReport_Sewage-Associated-Mosquito_split_lowres.pdf" </w:instrText>
        </w:r>
        <w:r>
          <w:fldChar w:fldCharType="separate"/>
        </w:r>
        <w:r w:rsidRPr="006F1F5C">
          <w:rPr>
            <w:rStyle w:val="Hyperlink"/>
          </w:rPr>
          <w:t>https://stpmad.org/wp-content/uploads/2022/07/SpecialReport_Sewage-Associated-Mosquito_split_lowres.pdf</w:t>
        </w:r>
        <w:r>
          <w:fldChar w:fldCharType="end"/>
        </w:r>
      </w:ins>
    </w:p>
    <w:p w14:paraId="278040F3" w14:textId="77777777" w:rsidR="00094EB0" w:rsidRDefault="00094EB0" w:rsidP="00094EB0">
      <w:pPr>
        <w:rPr>
          <w:ins w:id="385" w:author="JFR" w:date="2024-06-18T13:44:00Z"/>
        </w:rPr>
      </w:pPr>
      <w:ins w:id="386" w:author="JFR" w:date="2024-06-18T13:44:00Z">
        <w:r>
          <w:t xml:space="preserve">St. Tammany Parish Government. Community Needs Assessment, Pt 2. 2023, p. 25. </w:t>
        </w:r>
        <w:r w:rsidRPr="0081730F">
          <w:t>Accessed</w:t>
        </w:r>
        <w:r>
          <w:t xml:space="preserve"> 06/2024 </w:t>
        </w:r>
        <w:r>
          <w:fldChar w:fldCharType="begin"/>
        </w:r>
        <w:r>
          <w:instrText xml:space="preserve"> HYPERLINK "https://cms3.revize.com/revize/sttammanyparish/Documents/Department/Grant/Cdbg%20Entitlement/Reports/St.TammanyCNAPart2.pdf" </w:instrText>
        </w:r>
        <w:r>
          <w:fldChar w:fldCharType="separate"/>
        </w:r>
        <w:r w:rsidRPr="006F1F5C">
          <w:rPr>
            <w:rStyle w:val="Hyperlink"/>
          </w:rPr>
          <w:t>https://cms3.revize.com/revize/sttammanyparish/Documents/Department/Grant/Cdbg%20Entitlement/Reports/St.TammanyCNAPart2.pdf</w:t>
        </w:r>
        <w:r>
          <w:fldChar w:fldCharType="end"/>
        </w:r>
      </w:ins>
    </w:p>
    <w:p w14:paraId="7E4869BD" w14:textId="77777777" w:rsidR="00094EB0" w:rsidRDefault="00094EB0" w:rsidP="00094EB0">
      <w:pPr>
        <w:rPr>
          <w:ins w:id="387" w:author="JFR" w:date="2024-06-18T13:44:00Z"/>
        </w:rPr>
      </w:pPr>
      <w:ins w:id="388" w:author="JFR" w:date="2024-06-18T13:44:00Z">
        <w:r w:rsidRPr="0081730F">
          <w:t xml:space="preserve">USA Facts, St Tammany Parish LA for the period of 2010 to 2022. Accessed </w:t>
        </w:r>
        <w:r>
          <w:t>06/</w:t>
        </w:r>
        <w:r w:rsidRPr="0081730F">
          <w:t xml:space="preserve">2024 </w:t>
        </w:r>
        <w:r>
          <w:t xml:space="preserve">at </w:t>
        </w:r>
        <w:r>
          <w:fldChar w:fldCharType="begin"/>
        </w:r>
        <w:r>
          <w:instrText xml:space="preserve"> HYPERLINK "</w:instrText>
        </w:r>
        <w:r w:rsidRPr="0081730F">
          <w:instrText>https://usafacts.org/data/topics/people-society/population-and-demographics/our-changing-population/state/louisiana/county/st-tammany-parish/</w:instrText>
        </w:r>
        <w:r>
          <w:instrText xml:space="preserve">" </w:instrText>
        </w:r>
        <w:r>
          <w:fldChar w:fldCharType="separate"/>
        </w:r>
        <w:r w:rsidRPr="006F1F5C">
          <w:rPr>
            <w:rStyle w:val="Hyperlink"/>
          </w:rPr>
          <w:t>https://usafacts.org/data/topics/people-society/population-and-demographics/our-changing-population/state/louisiana/county/st-tammany-parish/</w:t>
        </w:r>
        <w:r>
          <w:fldChar w:fldCharType="end"/>
        </w:r>
      </w:ins>
    </w:p>
    <w:p w14:paraId="3B0D7218" w14:textId="77777777" w:rsidR="00094EB0" w:rsidRDefault="00094EB0" w:rsidP="00094EB0">
      <w:pPr>
        <w:rPr>
          <w:ins w:id="389" w:author="JFR" w:date="2024-06-18T13:44:00Z"/>
        </w:rPr>
      </w:pPr>
      <w:ins w:id="390" w:author="JFR" w:date="2024-06-18T13:44:00Z">
        <w:r w:rsidRPr="006667B5">
          <w:t>U.S.EPA. Wastewater Technology Fact Sheet Package Plants. 2000.</w:t>
        </w:r>
        <w:r>
          <w:t xml:space="preserve"> Accessed 06/2024 at</w:t>
        </w:r>
        <w:r w:rsidRPr="006667B5">
          <w:t xml:space="preserve"> https://www3.epa.gov/npdes/pubs/package_plant.pdf</w:t>
        </w:r>
      </w:ins>
    </w:p>
    <w:p w14:paraId="0DDED511" w14:textId="77777777" w:rsidR="00094EB0" w:rsidRDefault="00094EB0" w:rsidP="00094EB0">
      <w:pPr>
        <w:rPr>
          <w:ins w:id="391" w:author="JFR" w:date="2024-06-18T13:44:00Z"/>
        </w:rPr>
      </w:pPr>
      <w:ins w:id="392" w:author="JFR" w:date="2024-06-18T13:44:00Z">
        <w:r>
          <w:t xml:space="preserve">U.S. Environmental Protection Agency (EPA) (2024) History of the Clean Water Act (CWA). Accessed 6/2024 at </w:t>
        </w:r>
        <w:r>
          <w:fldChar w:fldCharType="begin"/>
        </w:r>
        <w:r>
          <w:instrText xml:space="preserve"> HYPERLINK "https://www.epa.gov/laws-regulations/history-clean-water-act#:~:text=The%20Federal%20Water%20Pollution%20Control,Clean%20Water%20Act%20(CWA)" </w:instrText>
        </w:r>
        <w:r>
          <w:fldChar w:fldCharType="separate"/>
        </w:r>
        <w:r w:rsidRPr="006F1F5C">
          <w:rPr>
            <w:rStyle w:val="Hyperlink"/>
          </w:rPr>
          <w:t>https://www.epa.gov/laws-regulations/history-clean-water-act#:~:text=The%20Federal%20Water%20Pollution%20Control,Clean%20Water%20Act%20(CWA)</w:t>
        </w:r>
        <w:r>
          <w:fldChar w:fldCharType="end"/>
        </w:r>
        <w:r>
          <w:t xml:space="preserve">. </w:t>
        </w:r>
      </w:ins>
    </w:p>
    <w:p w14:paraId="38A0B88E" w14:textId="77777777" w:rsidR="00094EB0" w:rsidRDefault="00094EB0" w:rsidP="00094EB0">
      <w:pPr>
        <w:rPr>
          <w:ins w:id="393" w:author="JFR" w:date="2024-06-18T13:44:00Z"/>
        </w:rPr>
      </w:pPr>
      <w:ins w:id="394" w:author="JFR" w:date="2024-06-18T13:44:00Z">
        <w:r>
          <w:t xml:space="preserve">U.S. Environmental Protection Agency (EPA) (2024) history of the Clean water revolving fund. Accessed 6/2024 at </w:t>
        </w:r>
        <w:r>
          <w:fldChar w:fldCharType="begin"/>
        </w:r>
        <w:r>
          <w:instrText xml:space="preserve"> HYPERLINK "https://www.epa.gov/cwsrf/about-clean-water-state-revolving-fund-cwsrf#:~:text=The%20CWSRF%20was%20created%20by,replaced%20EPA's%20Construction%20Grants%20program" </w:instrText>
        </w:r>
        <w:r>
          <w:fldChar w:fldCharType="separate"/>
        </w:r>
        <w:r w:rsidRPr="006F1F5C">
          <w:rPr>
            <w:rStyle w:val="Hyperlink"/>
          </w:rPr>
          <w:t>https://www.epa.gov/cwsrf/about-clean-water-state-revolving-fund-cwsrf#:~:text=The%20CWSRF%20was%20created%20by,replaced%20EPA's%20Construction%20Grants%20program</w:t>
        </w:r>
        <w:r>
          <w:fldChar w:fldCharType="end"/>
        </w:r>
        <w:r>
          <w:t xml:space="preserve">. </w:t>
        </w:r>
      </w:ins>
    </w:p>
    <w:p w14:paraId="6BE4EE1D" w14:textId="77777777" w:rsidR="00094EB0" w:rsidRPr="0081730F" w:rsidRDefault="00094EB0" w:rsidP="00094EB0">
      <w:pPr>
        <w:rPr>
          <w:ins w:id="395" w:author="JFR" w:date="2024-06-18T13:44:00Z"/>
        </w:rPr>
      </w:pPr>
      <w:ins w:id="396" w:author="JFR" w:date="2024-06-18T13:44:00Z">
        <w:r>
          <w:lastRenderedPageBreak/>
          <w:t xml:space="preserve">Louisiana Department of Health (LADH) (Accessed, June, 2024) The Drinking Water Revolving Loan Fund Program (DWRLF).Accessed 6/2024 at  </w:t>
        </w:r>
        <w:r>
          <w:fldChar w:fldCharType="begin"/>
        </w:r>
        <w:r>
          <w:instrText xml:space="preserve"> HYPERLINK "https://ldh.la.gov/page/drinking-water-revolving-loan-fund-program-dwrlf" </w:instrText>
        </w:r>
        <w:r>
          <w:fldChar w:fldCharType="separate"/>
        </w:r>
        <w:r w:rsidRPr="006F1F5C">
          <w:rPr>
            <w:rStyle w:val="Hyperlink"/>
          </w:rPr>
          <w:t>https://ldh.la.gov/page/drinking-water-revolving-loan-fund-program-dwrlf</w:t>
        </w:r>
        <w:r>
          <w:fldChar w:fldCharType="end"/>
        </w:r>
        <w:r>
          <w:t xml:space="preserve"> </w:t>
        </w:r>
      </w:ins>
    </w:p>
    <w:p w14:paraId="642DA7BF" w14:textId="77777777" w:rsidR="00094EB0" w:rsidRDefault="00094EB0" w:rsidP="005F1183"/>
    <w:sectPr w:rsidR="00094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ri, Antonio (Tony) (CDC/NCEH/DEHSP)" w:date="2024-07-01T11:59:00Z" w:initials="NA((">
    <w:p w14:paraId="1759F7D1" w14:textId="77777777" w:rsidR="00626537" w:rsidRDefault="00626537" w:rsidP="007E3B49">
      <w:pPr>
        <w:pStyle w:val="CommentText"/>
      </w:pPr>
      <w:r>
        <w:rPr>
          <w:rStyle w:val="CommentReference"/>
        </w:rPr>
        <w:annotationRef/>
      </w:r>
      <w:r>
        <w:t>Tony to modify after the team reviews and edits the below revisions</w:t>
      </w:r>
    </w:p>
  </w:comment>
  <w:comment w:id="1" w:author="Neri, Antonio (Tony) (CDC/NCEH/DEHSP)" w:date="2024-04-08T15:31:00Z" w:initials="NA((">
    <w:p w14:paraId="52E9D94F" w14:textId="4D349564" w:rsidR="003E4B59" w:rsidRDefault="003E4B59">
      <w:pPr>
        <w:pStyle w:val="CommentText"/>
      </w:pPr>
      <w:r>
        <w:rPr>
          <w:rStyle w:val="CommentReference"/>
        </w:rPr>
        <w:annotationRef/>
      </w:r>
      <w:r>
        <w:t>I don't have a threshold for what would suitable but we can talk more about this.</w:t>
      </w:r>
    </w:p>
  </w:comment>
  <w:comment w:id="2" w:author="Neri, Antonio (Tony) (CDC/NCEH/DEHSP)" w:date="2024-04-08T15:32:00Z" w:initials="NA((">
    <w:p w14:paraId="4BFB1E7B" w14:textId="77777777" w:rsidR="00B124A2" w:rsidRDefault="00B124A2">
      <w:pPr>
        <w:pStyle w:val="CommentText"/>
        <w:numPr>
          <w:ilvl w:val="0"/>
          <w:numId w:val="2"/>
        </w:numPr>
      </w:pPr>
      <w:r>
        <w:rPr>
          <w:rStyle w:val="CommentReference"/>
        </w:rPr>
        <w:annotationRef/>
      </w:r>
      <w:r>
        <w:t>Insert references:</w:t>
      </w:r>
      <w:r>
        <w:br/>
      </w:r>
      <w:r>
        <w:br/>
      </w:r>
      <w:r>
        <w:rPr>
          <w:color w:val="000000"/>
          <w:highlight w:val="white"/>
        </w:rPr>
        <w:t>Weiss D, Boyd C, Rakeman JL, et al. . </w:t>
      </w:r>
      <w:r>
        <w:rPr>
          <w:i/>
          <w:iCs/>
          <w:color w:val="000000"/>
          <w:highlight w:val="white"/>
        </w:rPr>
        <w:t>Public Health Rep. 2017;132(2):241–50.</w:t>
      </w:r>
    </w:p>
    <w:p w14:paraId="7BCD2FA5" w14:textId="77777777" w:rsidR="00B124A2" w:rsidRDefault="00B124A2">
      <w:pPr>
        <w:pStyle w:val="CommentText"/>
        <w:numPr>
          <w:ilvl w:val="0"/>
          <w:numId w:val="2"/>
        </w:numPr>
      </w:pPr>
      <w:r>
        <w:rPr>
          <w:color w:val="000000"/>
          <w:highlight w:val="white"/>
        </w:rPr>
        <w:t>Sala Ferré MR, Arias C, Oliva JM, et al. . </w:t>
      </w:r>
      <w:r>
        <w:rPr>
          <w:i/>
          <w:iCs/>
          <w:color w:val="000000"/>
          <w:highlight w:val="white"/>
        </w:rPr>
        <w:t>Eur J Clin Microbiol Infect Dis. 2009;28(2):153–9.</w:t>
      </w:r>
    </w:p>
    <w:p w14:paraId="09A9BA6A" w14:textId="77777777" w:rsidR="00B124A2" w:rsidRDefault="00B124A2">
      <w:pPr>
        <w:pStyle w:val="CommentText"/>
        <w:numPr>
          <w:ilvl w:val="0"/>
          <w:numId w:val="2"/>
        </w:numPr>
      </w:pPr>
      <w:r>
        <w:rPr>
          <w:color w:val="000000"/>
          <w:highlight w:val="white"/>
        </w:rPr>
        <w:t>Sabria M, Alvarez J, Dominguez A, et al. . </w:t>
      </w:r>
      <w:r>
        <w:rPr>
          <w:i/>
          <w:iCs/>
          <w:color w:val="000000"/>
          <w:highlight w:val="white"/>
        </w:rPr>
        <w:t>Clin Microbiol Infect. 2006;12(7):642–7.</w:t>
      </w:r>
    </w:p>
    <w:p w14:paraId="2FB554D7" w14:textId="77777777" w:rsidR="00B124A2" w:rsidRDefault="00B124A2">
      <w:pPr>
        <w:pStyle w:val="CommentText"/>
        <w:numPr>
          <w:ilvl w:val="0"/>
          <w:numId w:val="2"/>
        </w:numPr>
      </w:pPr>
      <w:r>
        <w:rPr>
          <w:color w:val="000000"/>
          <w:highlight w:val="white"/>
        </w:rPr>
        <w:t>Nhu Nguyen TM, Ilef D, Jarraud S, et al. ? </w:t>
      </w:r>
      <w:r>
        <w:rPr>
          <w:i/>
          <w:iCs/>
          <w:color w:val="000000"/>
          <w:highlight w:val="white"/>
        </w:rPr>
        <w:t>J Infect Dis. 2006;193(1):102–11.</w:t>
      </w:r>
    </w:p>
  </w:comment>
  <w:comment w:id="130" w:author="Neri, Antonio (Tony) (CDC/NCEH/DEHSP)" w:date="2024-07-01T11:28:00Z" w:initials="NA((">
    <w:p w14:paraId="499B2F44" w14:textId="77777777" w:rsidR="00DE38CF" w:rsidRDefault="00DE38CF" w:rsidP="00F355E2">
      <w:pPr>
        <w:pStyle w:val="CommentText"/>
      </w:pPr>
      <w:r>
        <w:rPr>
          <w:rStyle w:val="CommentReference"/>
        </w:rPr>
        <w:annotationRef/>
      </w:r>
      <w:r>
        <w:t>Consider taking out these abbreviations if they are not used later on.</w:t>
      </w:r>
    </w:p>
  </w:comment>
  <w:comment w:id="174" w:author="Neri, Antonio (Tony) (CDC/NCEH/DEHSP)" w:date="2024-07-01T11:35:00Z" w:initials="NA((">
    <w:p w14:paraId="1B2F78ED" w14:textId="77777777" w:rsidR="00DD1E9A" w:rsidRDefault="00DD1E9A" w:rsidP="00CC275C">
      <w:pPr>
        <w:pStyle w:val="CommentText"/>
      </w:pPr>
      <w:r>
        <w:rPr>
          <w:rStyle w:val="CommentReference"/>
        </w:rPr>
        <w:annotationRef/>
      </w:r>
      <w:r>
        <w:t>Is this all part of the solids treatment stage or related to the water treatment steps?</w:t>
      </w:r>
    </w:p>
  </w:comment>
  <w:comment w:id="214" w:author="Neri, Antonio (Tony) (CDC/NCEH/DEHSP)" w:date="2024-07-01T11:40:00Z" w:initials="NA((">
    <w:p w14:paraId="07BCA3E9" w14:textId="77777777" w:rsidR="00135B45" w:rsidRDefault="00135B45" w:rsidP="00DF1777">
      <w:pPr>
        <w:pStyle w:val="CommentText"/>
      </w:pPr>
      <w:r>
        <w:rPr>
          <w:rStyle w:val="CommentReference"/>
        </w:rPr>
        <w:annotationRef/>
      </w:r>
      <w:r>
        <w:t>Consider using "may"</w:t>
      </w:r>
    </w:p>
  </w:comment>
  <w:comment w:id="275" w:author="Neri, Antonio (Tony) (CDC/NCEH/DEHSP)" w:date="2024-07-01T11:47:00Z" w:initials="NA((">
    <w:p w14:paraId="7596DF80" w14:textId="77777777" w:rsidR="00135B45" w:rsidRDefault="00135B45" w:rsidP="00426088">
      <w:pPr>
        <w:pStyle w:val="CommentText"/>
      </w:pPr>
      <w:r>
        <w:rPr>
          <w:rStyle w:val="CommentReference"/>
        </w:rPr>
        <w:annotationRef/>
      </w:r>
      <w:r>
        <w:t>Consider lack access to centralized sewerage.</w:t>
      </w:r>
    </w:p>
  </w:comment>
  <w:comment w:id="277" w:author="Neri, Antonio (Tony) (CDC/NCEH/DEHSP)" w:date="2024-07-01T11:48:00Z" w:initials="NA((">
    <w:p w14:paraId="4C956B54" w14:textId="77777777" w:rsidR="00135B45" w:rsidRDefault="00135B45" w:rsidP="000E301D">
      <w:pPr>
        <w:pStyle w:val="CommentText"/>
      </w:pPr>
      <w:r>
        <w:rPr>
          <w:rStyle w:val="CommentReference"/>
        </w:rPr>
        <w:annotationRef/>
      </w:r>
      <w:r>
        <w:t>Can we quantify this?</w:t>
      </w:r>
    </w:p>
  </w:comment>
  <w:comment w:id="278" w:author="Neri, Antonio (Tony) (CDC/NCEH/DEHSP)" w:date="2024-07-01T11:48:00Z" w:initials="NA((">
    <w:p w14:paraId="62616AB2" w14:textId="77777777" w:rsidR="00135B45" w:rsidRDefault="00135B45" w:rsidP="00CD2AC6">
      <w:pPr>
        <w:pStyle w:val="CommentText"/>
      </w:pPr>
      <w:r>
        <w:rPr>
          <w:rStyle w:val="CommentReference"/>
        </w:rPr>
        <w:annotationRef/>
      </w:r>
      <w:r>
        <w:t>Consider consolidating this with the above sentence</w:t>
      </w:r>
    </w:p>
  </w:comment>
  <w:comment w:id="299" w:author="JFR" w:date="2024-06-18T12:12:00Z" w:initials="com">
    <w:p w14:paraId="34520888" w14:textId="73310607" w:rsidR="00094EB0" w:rsidRDefault="00094EB0" w:rsidP="00094EB0">
      <w:pPr>
        <w:pStyle w:val="CommentText"/>
      </w:pPr>
      <w:r>
        <w:rPr>
          <w:rStyle w:val="CommentReference"/>
        </w:rPr>
        <w:annotationRef/>
      </w:r>
      <w:r>
        <w:t>I don’t think we need to go into the</w:t>
      </w:r>
      <w:r w:rsidRPr="009E38BF">
        <w:t xml:space="preserve"> mosquito surveillance problem</w:t>
      </w:r>
      <w:r>
        <w:t xml:space="preserve"> – seems out of scope. </w:t>
      </w:r>
      <w:r w:rsidRPr="009E38BF">
        <w:t>.</w:t>
      </w:r>
    </w:p>
  </w:comment>
  <w:comment w:id="321" w:author="Neri, Antonio (Tony) (CDC/NCEH/DEHSP)" w:date="2024-07-01T11:57:00Z" w:initials="NA((">
    <w:p w14:paraId="5326F880" w14:textId="77777777" w:rsidR="00750FC7" w:rsidRDefault="00750FC7" w:rsidP="009D0CE8">
      <w:pPr>
        <w:pStyle w:val="CommentText"/>
      </w:pPr>
      <w:r>
        <w:rPr>
          <w:rStyle w:val="CommentReference"/>
        </w:rPr>
        <w:annotationRef/>
      </w:r>
      <w:r>
        <w:t xml:space="preserve">Citation: </w:t>
      </w:r>
      <w:hyperlink r:id="rId1" w:history="1">
        <w:r w:rsidRPr="009D0CE8">
          <w:rPr>
            <w:rStyle w:val="Hyperlink"/>
          </w:rPr>
          <w:t>https://proceedings.esri.com/library/userconf/proc06/papers/papers/pap_2321.pdf</w:t>
        </w:r>
      </w:hyperlink>
      <w:r>
        <w:t xml:space="preserve"> </w:t>
      </w:r>
    </w:p>
  </w:comment>
  <w:comment w:id="326" w:author="Neri, Antonio (Tony) (CDC/NCEH/DEHSP)" w:date="2024-07-01T11:58:00Z" w:initials="NA((">
    <w:p w14:paraId="0F326B65" w14:textId="77777777" w:rsidR="00750FC7" w:rsidRDefault="00750FC7" w:rsidP="00123BDF">
      <w:pPr>
        <w:pStyle w:val="CommentText"/>
      </w:pPr>
      <w:r>
        <w:rPr>
          <w:rStyle w:val="CommentReference"/>
        </w:rPr>
        <w:annotationRef/>
      </w:r>
      <w:r>
        <w:t>Brian / John: Do we need to stay with "single family" or a single term to distinguish these from package systems here?</w:t>
      </w:r>
    </w:p>
  </w:comment>
  <w:comment w:id="329" w:author="Neri, Antonio (Tony) (CDC/NCEH/DEHSP)" w:date="2024-07-01T11:58:00Z" w:initials="NA((">
    <w:p w14:paraId="5712E6D3" w14:textId="77777777" w:rsidR="00750FC7" w:rsidRDefault="00750FC7" w:rsidP="004E13C4">
      <w:pPr>
        <w:pStyle w:val="CommentText"/>
      </w:pPr>
      <w:r>
        <w:rPr>
          <w:rStyle w:val="CommentReference"/>
        </w:rPr>
        <w:annotationRef/>
      </w:r>
      <w:r>
        <w:t>Corey and Kevin Burney to dig into these.</w:t>
      </w:r>
    </w:p>
  </w:comment>
  <w:comment w:id="356" w:author="Antonio Neri" w:date="2024-03-21T10:57:00Z" w:initials="AN">
    <w:p w14:paraId="144C6295" w14:textId="3C8E5278" w:rsidR="00D928A5" w:rsidRDefault="00D928A5">
      <w:pPr>
        <w:pStyle w:val="CommentText"/>
      </w:pPr>
      <w:r>
        <w:rPr>
          <w:rStyle w:val="CommentReference"/>
        </w:rPr>
        <w:annotationRef/>
      </w:r>
      <w:hyperlink r:id="rId2" w:history="1">
        <w:r w:rsidRPr="00CF361F">
          <w:rPr>
            <w:rStyle w:val="Hyperlink"/>
          </w:rPr>
          <w:t>https://www.researchgate.net/figure/The-5-vegetation-indices-used-in-the-analysis_tbl1_242111766</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59F7D1" w15:done="0"/>
  <w15:commentEx w15:paraId="52E9D94F" w15:done="0"/>
  <w15:commentEx w15:paraId="2FB554D7" w15:done="0"/>
  <w15:commentEx w15:paraId="499B2F44" w15:done="0"/>
  <w15:commentEx w15:paraId="1B2F78ED" w15:done="0"/>
  <w15:commentEx w15:paraId="07BCA3E9" w15:done="0"/>
  <w15:commentEx w15:paraId="7596DF80" w15:done="0"/>
  <w15:commentEx w15:paraId="4C956B54" w15:done="0"/>
  <w15:commentEx w15:paraId="62616AB2" w15:done="0"/>
  <w15:commentEx w15:paraId="34520888" w15:done="0"/>
  <w15:commentEx w15:paraId="5326F880" w15:done="0"/>
  <w15:commentEx w15:paraId="0F326B65" w15:done="0"/>
  <w15:commentEx w15:paraId="5712E6D3" w15:done="0"/>
  <w15:commentEx w15:paraId="144C62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D18B6" w16cex:dateUtc="2024-07-01T15:59:00Z"/>
  <w16cex:commentExtensible w16cex:durableId="29BE8C45" w16cex:dateUtc="2024-04-08T19:31:00Z"/>
  <w16cex:commentExtensible w16cex:durableId="29BE8C8B" w16cex:dateUtc="2024-04-08T19:32:00Z"/>
  <w16cex:commentExtensible w16cex:durableId="2A2D116A" w16cex:dateUtc="2024-07-01T15:28:00Z"/>
  <w16cex:commentExtensible w16cex:durableId="2A2D12FD" w16cex:dateUtc="2024-07-01T15:35:00Z"/>
  <w16cex:commentExtensible w16cex:durableId="2A2D142A" w16cex:dateUtc="2024-07-01T15:40:00Z"/>
  <w16cex:commentExtensible w16cex:durableId="2A2D15DE" w16cex:dateUtc="2024-07-01T15:47:00Z"/>
  <w16cex:commentExtensible w16cex:durableId="2A2D15F1" w16cex:dateUtc="2024-07-01T15:48:00Z"/>
  <w16cex:commentExtensible w16cex:durableId="2A2D1612" w16cex:dateUtc="2024-07-01T15:48:00Z"/>
  <w16cex:commentExtensible w16cex:durableId="2A2D1811" w16cex:dateUtc="2024-07-01T15:57:00Z"/>
  <w16cex:commentExtensible w16cex:durableId="2A2D1850" w16cex:dateUtc="2024-07-01T15:58:00Z"/>
  <w16cex:commentExtensible w16cex:durableId="2A2D187D" w16cex:dateUtc="2024-07-01T15:58:00Z"/>
  <w16cex:commentExtensible w16cex:durableId="29A6912A" w16cex:dateUtc="2024-03-21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59F7D1" w16cid:durableId="2A2D18B6"/>
  <w16cid:commentId w16cid:paraId="52E9D94F" w16cid:durableId="29BE8C45"/>
  <w16cid:commentId w16cid:paraId="2FB554D7" w16cid:durableId="29BE8C8B"/>
  <w16cid:commentId w16cid:paraId="499B2F44" w16cid:durableId="2A2D116A"/>
  <w16cid:commentId w16cid:paraId="1B2F78ED" w16cid:durableId="2A2D12FD"/>
  <w16cid:commentId w16cid:paraId="07BCA3E9" w16cid:durableId="2A2D142A"/>
  <w16cid:commentId w16cid:paraId="7596DF80" w16cid:durableId="2A2D15DE"/>
  <w16cid:commentId w16cid:paraId="4C956B54" w16cid:durableId="2A2D15F1"/>
  <w16cid:commentId w16cid:paraId="62616AB2" w16cid:durableId="2A2D1612"/>
  <w16cid:commentId w16cid:paraId="34520888" w16cid:durableId="2A1C0CDF"/>
  <w16cid:commentId w16cid:paraId="5326F880" w16cid:durableId="2A2D1811"/>
  <w16cid:commentId w16cid:paraId="0F326B65" w16cid:durableId="2A2D1850"/>
  <w16cid:commentId w16cid:paraId="5712E6D3" w16cid:durableId="2A2D187D"/>
  <w16cid:commentId w16cid:paraId="144C6295" w16cid:durableId="29A691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7371"/>
    <w:multiLevelType w:val="hybridMultilevel"/>
    <w:tmpl w:val="14709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F393B"/>
    <w:multiLevelType w:val="hybridMultilevel"/>
    <w:tmpl w:val="8E9455CA"/>
    <w:lvl w:ilvl="0" w:tplc="B21A2F1A">
      <w:start w:val="1"/>
      <w:numFmt w:val="bullet"/>
      <w:lvlText w:val=""/>
      <w:lvlJc w:val="left"/>
      <w:pPr>
        <w:ind w:left="720" w:hanging="360"/>
      </w:pPr>
      <w:rPr>
        <w:rFonts w:ascii="Symbol" w:hAnsi="Symbol"/>
      </w:rPr>
    </w:lvl>
    <w:lvl w:ilvl="1" w:tplc="4F9685E0">
      <w:start w:val="1"/>
      <w:numFmt w:val="bullet"/>
      <w:lvlText w:val=""/>
      <w:lvlJc w:val="left"/>
      <w:pPr>
        <w:ind w:left="720" w:hanging="360"/>
      </w:pPr>
      <w:rPr>
        <w:rFonts w:ascii="Symbol" w:hAnsi="Symbol"/>
      </w:rPr>
    </w:lvl>
    <w:lvl w:ilvl="2" w:tplc="50AA0750">
      <w:start w:val="1"/>
      <w:numFmt w:val="bullet"/>
      <w:lvlText w:val=""/>
      <w:lvlJc w:val="left"/>
      <w:pPr>
        <w:ind w:left="720" w:hanging="360"/>
      </w:pPr>
      <w:rPr>
        <w:rFonts w:ascii="Symbol" w:hAnsi="Symbol"/>
      </w:rPr>
    </w:lvl>
    <w:lvl w:ilvl="3" w:tplc="E63662A4">
      <w:start w:val="1"/>
      <w:numFmt w:val="bullet"/>
      <w:lvlText w:val=""/>
      <w:lvlJc w:val="left"/>
      <w:pPr>
        <w:ind w:left="720" w:hanging="360"/>
      </w:pPr>
      <w:rPr>
        <w:rFonts w:ascii="Symbol" w:hAnsi="Symbol"/>
      </w:rPr>
    </w:lvl>
    <w:lvl w:ilvl="4" w:tplc="9D44C660">
      <w:start w:val="1"/>
      <w:numFmt w:val="bullet"/>
      <w:lvlText w:val=""/>
      <w:lvlJc w:val="left"/>
      <w:pPr>
        <w:ind w:left="720" w:hanging="360"/>
      </w:pPr>
      <w:rPr>
        <w:rFonts w:ascii="Symbol" w:hAnsi="Symbol"/>
      </w:rPr>
    </w:lvl>
    <w:lvl w:ilvl="5" w:tplc="0204D3A6">
      <w:start w:val="1"/>
      <w:numFmt w:val="bullet"/>
      <w:lvlText w:val=""/>
      <w:lvlJc w:val="left"/>
      <w:pPr>
        <w:ind w:left="720" w:hanging="360"/>
      </w:pPr>
      <w:rPr>
        <w:rFonts w:ascii="Symbol" w:hAnsi="Symbol"/>
      </w:rPr>
    </w:lvl>
    <w:lvl w:ilvl="6" w:tplc="1CFA1254">
      <w:start w:val="1"/>
      <w:numFmt w:val="bullet"/>
      <w:lvlText w:val=""/>
      <w:lvlJc w:val="left"/>
      <w:pPr>
        <w:ind w:left="720" w:hanging="360"/>
      </w:pPr>
      <w:rPr>
        <w:rFonts w:ascii="Symbol" w:hAnsi="Symbol"/>
      </w:rPr>
    </w:lvl>
    <w:lvl w:ilvl="7" w:tplc="A48404E2">
      <w:start w:val="1"/>
      <w:numFmt w:val="bullet"/>
      <w:lvlText w:val=""/>
      <w:lvlJc w:val="left"/>
      <w:pPr>
        <w:ind w:left="720" w:hanging="360"/>
      </w:pPr>
      <w:rPr>
        <w:rFonts w:ascii="Symbol" w:hAnsi="Symbol"/>
      </w:rPr>
    </w:lvl>
    <w:lvl w:ilvl="8" w:tplc="D5548992">
      <w:start w:val="1"/>
      <w:numFmt w:val="bullet"/>
      <w:lvlText w:val=""/>
      <w:lvlJc w:val="left"/>
      <w:pPr>
        <w:ind w:left="720" w:hanging="360"/>
      </w:pPr>
      <w:rPr>
        <w:rFonts w:ascii="Symbol" w:hAnsi="Symbol"/>
      </w:rPr>
    </w:lvl>
  </w:abstractNum>
  <w:abstractNum w:abstractNumId="2" w15:restartNumberingAfterBreak="0">
    <w:nsid w:val="5CB27010"/>
    <w:multiLevelType w:val="hybridMultilevel"/>
    <w:tmpl w:val="26F4D8AC"/>
    <w:lvl w:ilvl="0" w:tplc="DD56B61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224668">
    <w:abstractNumId w:val="2"/>
  </w:num>
  <w:num w:numId="2" w16cid:durableId="531386211">
    <w:abstractNumId w:val="1"/>
  </w:num>
  <w:num w:numId="3" w16cid:durableId="1516533518">
    <w:abstractNumId w:val="0"/>
  </w:num>
  <w:num w:numId="4" w16cid:durableId="15353394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ri, Antonio (Tony) (CDC/NCEH/DEHSP)">
    <w15:presenceInfo w15:providerId="AD" w15:userId="S::Bro0@cdc.gov::e2adfe2a-8a37-4f5c-bf58-d263560237a1"/>
  </w15:person>
  <w15:person w15:author="JFR">
    <w15:presenceInfo w15:providerId="None" w15:userId="JFR"/>
  </w15:person>
  <w15:person w15:author="Antonio Neri">
    <w15:presenceInfo w15:providerId="AD" w15:userId="S::Bro0@cdc.gov::e2adfe2a-8a37-4f5c-bf58-d263560237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6E"/>
    <w:rsid w:val="000079B8"/>
    <w:rsid w:val="00041C7E"/>
    <w:rsid w:val="00046873"/>
    <w:rsid w:val="00074CFE"/>
    <w:rsid w:val="00085BAE"/>
    <w:rsid w:val="00087D53"/>
    <w:rsid w:val="00094EB0"/>
    <w:rsid w:val="000A7864"/>
    <w:rsid w:val="000E107A"/>
    <w:rsid w:val="000E2197"/>
    <w:rsid w:val="000F390A"/>
    <w:rsid w:val="000F7D93"/>
    <w:rsid w:val="00101CE4"/>
    <w:rsid w:val="001049B5"/>
    <w:rsid w:val="00106446"/>
    <w:rsid w:val="00122014"/>
    <w:rsid w:val="00125073"/>
    <w:rsid w:val="0013397E"/>
    <w:rsid w:val="00135B45"/>
    <w:rsid w:val="001401BC"/>
    <w:rsid w:val="001548FE"/>
    <w:rsid w:val="001549BC"/>
    <w:rsid w:val="00181722"/>
    <w:rsid w:val="00184659"/>
    <w:rsid w:val="00187DD0"/>
    <w:rsid w:val="001A6D9A"/>
    <w:rsid w:val="001B5489"/>
    <w:rsid w:val="001D2BBD"/>
    <w:rsid w:val="001E3CC9"/>
    <w:rsid w:val="0024370C"/>
    <w:rsid w:val="00272245"/>
    <w:rsid w:val="00294429"/>
    <w:rsid w:val="00296ED5"/>
    <w:rsid w:val="002A7F01"/>
    <w:rsid w:val="002F16C2"/>
    <w:rsid w:val="003205C5"/>
    <w:rsid w:val="003275A0"/>
    <w:rsid w:val="00360DAE"/>
    <w:rsid w:val="00361FEA"/>
    <w:rsid w:val="003762FE"/>
    <w:rsid w:val="003B36E6"/>
    <w:rsid w:val="003B457D"/>
    <w:rsid w:val="003C3746"/>
    <w:rsid w:val="003D64EC"/>
    <w:rsid w:val="003E4B59"/>
    <w:rsid w:val="003F0909"/>
    <w:rsid w:val="003F1C77"/>
    <w:rsid w:val="003F53EB"/>
    <w:rsid w:val="00400B2A"/>
    <w:rsid w:val="00404940"/>
    <w:rsid w:val="00406313"/>
    <w:rsid w:val="00433A75"/>
    <w:rsid w:val="004502F2"/>
    <w:rsid w:val="00451757"/>
    <w:rsid w:val="00463903"/>
    <w:rsid w:val="00492DC2"/>
    <w:rsid w:val="004D7E6A"/>
    <w:rsid w:val="004F21D9"/>
    <w:rsid w:val="00520259"/>
    <w:rsid w:val="00526A23"/>
    <w:rsid w:val="00535564"/>
    <w:rsid w:val="00541E28"/>
    <w:rsid w:val="005512B2"/>
    <w:rsid w:val="00556E2C"/>
    <w:rsid w:val="00586110"/>
    <w:rsid w:val="00591067"/>
    <w:rsid w:val="0059667A"/>
    <w:rsid w:val="005B65D1"/>
    <w:rsid w:val="005D08CF"/>
    <w:rsid w:val="005E1A7B"/>
    <w:rsid w:val="005E3D81"/>
    <w:rsid w:val="005E465A"/>
    <w:rsid w:val="005E5618"/>
    <w:rsid w:val="005F1183"/>
    <w:rsid w:val="0061735D"/>
    <w:rsid w:val="00626537"/>
    <w:rsid w:val="006454B0"/>
    <w:rsid w:val="00654B09"/>
    <w:rsid w:val="00671CF7"/>
    <w:rsid w:val="00674437"/>
    <w:rsid w:val="00674DD5"/>
    <w:rsid w:val="00697C98"/>
    <w:rsid w:val="006A179C"/>
    <w:rsid w:val="006A34EF"/>
    <w:rsid w:val="006C08A6"/>
    <w:rsid w:val="006F30AA"/>
    <w:rsid w:val="007038E5"/>
    <w:rsid w:val="00721A25"/>
    <w:rsid w:val="00721C27"/>
    <w:rsid w:val="00750FC7"/>
    <w:rsid w:val="00764599"/>
    <w:rsid w:val="00783A10"/>
    <w:rsid w:val="007A2AE0"/>
    <w:rsid w:val="007B2836"/>
    <w:rsid w:val="007B469D"/>
    <w:rsid w:val="007D066B"/>
    <w:rsid w:val="007D7207"/>
    <w:rsid w:val="007D72B4"/>
    <w:rsid w:val="007E3F21"/>
    <w:rsid w:val="007E6CE6"/>
    <w:rsid w:val="00801F3F"/>
    <w:rsid w:val="0081205A"/>
    <w:rsid w:val="00816A95"/>
    <w:rsid w:val="00820FCA"/>
    <w:rsid w:val="008216ED"/>
    <w:rsid w:val="0083359C"/>
    <w:rsid w:val="00873332"/>
    <w:rsid w:val="008B13D2"/>
    <w:rsid w:val="008C0D8E"/>
    <w:rsid w:val="008D2C06"/>
    <w:rsid w:val="008D522E"/>
    <w:rsid w:val="008D77D9"/>
    <w:rsid w:val="008E2C94"/>
    <w:rsid w:val="008F0AFD"/>
    <w:rsid w:val="008F3364"/>
    <w:rsid w:val="00913910"/>
    <w:rsid w:val="00934DFA"/>
    <w:rsid w:val="00936F56"/>
    <w:rsid w:val="00946E62"/>
    <w:rsid w:val="009717BF"/>
    <w:rsid w:val="00971DCC"/>
    <w:rsid w:val="0098745F"/>
    <w:rsid w:val="009A65EC"/>
    <w:rsid w:val="009E5DE4"/>
    <w:rsid w:val="00A04830"/>
    <w:rsid w:val="00A26652"/>
    <w:rsid w:val="00A4321A"/>
    <w:rsid w:val="00A4474F"/>
    <w:rsid w:val="00A8031A"/>
    <w:rsid w:val="00A81A09"/>
    <w:rsid w:val="00AB111B"/>
    <w:rsid w:val="00AD0D59"/>
    <w:rsid w:val="00AE6691"/>
    <w:rsid w:val="00AF3558"/>
    <w:rsid w:val="00B124A2"/>
    <w:rsid w:val="00B3018E"/>
    <w:rsid w:val="00B50095"/>
    <w:rsid w:val="00B57348"/>
    <w:rsid w:val="00B60819"/>
    <w:rsid w:val="00B92D86"/>
    <w:rsid w:val="00BB77F7"/>
    <w:rsid w:val="00BC73C9"/>
    <w:rsid w:val="00C14C7A"/>
    <w:rsid w:val="00C21537"/>
    <w:rsid w:val="00C21AB1"/>
    <w:rsid w:val="00C257CA"/>
    <w:rsid w:val="00C369DF"/>
    <w:rsid w:val="00C40C1C"/>
    <w:rsid w:val="00C60881"/>
    <w:rsid w:val="00C74158"/>
    <w:rsid w:val="00C77053"/>
    <w:rsid w:val="00C8526F"/>
    <w:rsid w:val="00C90864"/>
    <w:rsid w:val="00C91344"/>
    <w:rsid w:val="00C94041"/>
    <w:rsid w:val="00CB171F"/>
    <w:rsid w:val="00CB4BF3"/>
    <w:rsid w:val="00CC766E"/>
    <w:rsid w:val="00CF76F4"/>
    <w:rsid w:val="00D03B84"/>
    <w:rsid w:val="00D437A9"/>
    <w:rsid w:val="00D63F54"/>
    <w:rsid w:val="00D871BB"/>
    <w:rsid w:val="00D928A5"/>
    <w:rsid w:val="00DA6C88"/>
    <w:rsid w:val="00DC7C7A"/>
    <w:rsid w:val="00DD1E9A"/>
    <w:rsid w:val="00DD6B06"/>
    <w:rsid w:val="00DE38CF"/>
    <w:rsid w:val="00DE4C47"/>
    <w:rsid w:val="00E044E1"/>
    <w:rsid w:val="00E7218A"/>
    <w:rsid w:val="00E72CA5"/>
    <w:rsid w:val="00E76991"/>
    <w:rsid w:val="00E90655"/>
    <w:rsid w:val="00E96A95"/>
    <w:rsid w:val="00EA0EC1"/>
    <w:rsid w:val="00EA769D"/>
    <w:rsid w:val="00EC1779"/>
    <w:rsid w:val="00EE730E"/>
    <w:rsid w:val="00F01041"/>
    <w:rsid w:val="00F42886"/>
    <w:rsid w:val="00F5043A"/>
    <w:rsid w:val="00F52BDD"/>
    <w:rsid w:val="00F66398"/>
    <w:rsid w:val="00F86512"/>
    <w:rsid w:val="00FC1B67"/>
    <w:rsid w:val="00FD358F"/>
    <w:rsid w:val="00FD7207"/>
    <w:rsid w:val="00FF393D"/>
    <w:rsid w:val="00FF7A09"/>
    <w:rsid w:val="038C0451"/>
    <w:rsid w:val="0C687F22"/>
    <w:rsid w:val="16D60B16"/>
    <w:rsid w:val="330C0AF4"/>
    <w:rsid w:val="488C1789"/>
    <w:rsid w:val="4EC34B3D"/>
    <w:rsid w:val="7687C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0665"/>
  <w15:chartTrackingRefBased/>
  <w15:docId w15:val="{D1869320-5B39-4BB9-AB10-7585DF39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4EB0"/>
    <w:pPr>
      <w:keepNext/>
      <w:keepLines/>
      <w:spacing w:before="40" w:after="0"/>
      <w:outlineLvl w:val="1"/>
    </w:pPr>
    <w:rPr>
      <w:rFonts w:asciiTheme="majorHAnsi" w:eastAsiaTheme="majorEastAsia" w:hAnsiTheme="majorHAnsi" w:cs="Times New Roman"/>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094EB0"/>
    <w:pPr>
      <w:keepNext/>
      <w:keepLines/>
      <w:spacing w:before="40" w:after="0"/>
      <w:outlineLvl w:val="2"/>
    </w:pPr>
    <w:rPr>
      <w:rFonts w:asciiTheme="majorHAnsi" w:eastAsiaTheme="majorEastAsia" w:hAnsiTheme="majorHAnsi" w:cs="Times New Roman"/>
      <w:color w:val="1F3763" w:themeColor="accent1" w:themeShade="7F"/>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1344"/>
    <w:rPr>
      <w:sz w:val="16"/>
      <w:szCs w:val="16"/>
    </w:rPr>
  </w:style>
  <w:style w:type="paragraph" w:styleId="CommentText">
    <w:name w:val="annotation text"/>
    <w:basedOn w:val="Normal"/>
    <w:link w:val="CommentTextChar"/>
    <w:uiPriority w:val="99"/>
    <w:unhideWhenUsed/>
    <w:rsid w:val="00C91344"/>
    <w:pPr>
      <w:spacing w:line="240" w:lineRule="auto"/>
    </w:pPr>
    <w:rPr>
      <w:sz w:val="20"/>
      <w:szCs w:val="20"/>
    </w:rPr>
  </w:style>
  <w:style w:type="character" w:customStyle="1" w:styleId="CommentTextChar">
    <w:name w:val="Comment Text Char"/>
    <w:basedOn w:val="DefaultParagraphFont"/>
    <w:link w:val="CommentText"/>
    <w:uiPriority w:val="99"/>
    <w:rsid w:val="00C91344"/>
    <w:rPr>
      <w:sz w:val="20"/>
      <w:szCs w:val="20"/>
    </w:rPr>
  </w:style>
  <w:style w:type="paragraph" w:styleId="CommentSubject">
    <w:name w:val="annotation subject"/>
    <w:basedOn w:val="CommentText"/>
    <w:next w:val="CommentText"/>
    <w:link w:val="CommentSubjectChar"/>
    <w:uiPriority w:val="99"/>
    <w:semiHidden/>
    <w:unhideWhenUsed/>
    <w:rsid w:val="00C91344"/>
    <w:rPr>
      <w:b/>
      <w:bCs/>
    </w:rPr>
  </w:style>
  <w:style w:type="character" w:customStyle="1" w:styleId="CommentSubjectChar">
    <w:name w:val="Comment Subject Char"/>
    <w:basedOn w:val="CommentTextChar"/>
    <w:link w:val="CommentSubject"/>
    <w:uiPriority w:val="99"/>
    <w:semiHidden/>
    <w:rsid w:val="00C91344"/>
    <w:rPr>
      <w:b/>
      <w:bCs/>
      <w:sz w:val="20"/>
      <w:szCs w:val="20"/>
    </w:rPr>
  </w:style>
  <w:style w:type="character" w:styleId="Hyperlink">
    <w:name w:val="Hyperlink"/>
    <w:basedOn w:val="DefaultParagraphFont"/>
    <w:uiPriority w:val="99"/>
    <w:unhideWhenUsed/>
    <w:rsid w:val="00404940"/>
    <w:rPr>
      <w:color w:val="0563C1" w:themeColor="hyperlink"/>
      <w:u w:val="single"/>
    </w:rPr>
  </w:style>
  <w:style w:type="character" w:styleId="UnresolvedMention">
    <w:name w:val="Unresolved Mention"/>
    <w:basedOn w:val="DefaultParagraphFont"/>
    <w:uiPriority w:val="99"/>
    <w:semiHidden/>
    <w:unhideWhenUsed/>
    <w:rsid w:val="00404940"/>
    <w:rPr>
      <w:color w:val="605E5C"/>
      <w:shd w:val="clear" w:color="auto" w:fill="E1DFDD"/>
    </w:rPr>
  </w:style>
  <w:style w:type="paragraph" w:styleId="ListParagraph">
    <w:name w:val="List Paragraph"/>
    <w:basedOn w:val="Normal"/>
    <w:uiPriority w:val="34"/>
    <w:qFormat/>
    <w:rsid w:val="00FF393D"/>
    <w:pPr>
      <w:ind w:left="720"/>
      <w:contextualSpacing/>
    </w:pPr>
  </w:style>
  <w:style w:type="paragraph" w:styleId="Revision">
    <w:name w:val="Revision"/>
    <w:hidden/>
    <w:uiPriority w:val="99"/>
    <w:semiHidden/>
    <w:rsid w:val="00B124A2"/>
    <w:pPr>
      <w:spacing w:after="0" w:line="240" w:lineRule="auto"/>
    </w:pPr>
  </w:style>
  <w:style w:type="paragraph" w:styleId="BalloonText">
    <w:name w:val="Balloon Text"/>
    <w:basedOn w:val="Normal"/>
    <w:link w:val="BalloonTextChar"/>
    <w:uiPriority w:val="99"/>
    <w:semiHidden/>
    <w:unhideWhenUsed/>
    <w:rsid w:val="00094E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EB0"/>
    <w:rPr>
      <w:rFonts w:ascii="Segoe UI" w:hAnsi="Segoe UI" w:cs="Segoe UI"/>
      <w:sz w:val="18"/>
      <w:szCs w:val="18"/>
    </w:rPr>
  </w:style>
  <w:style w:type="character" w:customStyle="1" w:styleId="Heading3Char">
    <w:name w:val="Heading 3 Char"/>
    <w:basedOn w:val="DefaultParagraphFont"/>
    <w:link w:val="Heading3"/>
    <w:uiPriority w:val="9"/>
    <w:rsid w:val="00094EB0"/>
    <w:rPr>
      <w:rFonts w:asciiTheme="majorHAnsi" w:eastAsiaTheme="majorEastAsia" w:hAnsiTheme="majorHAnsi" w:cs="Times New Roman"/>
      <w:color w:val="1F3763" w:themeColor="accent1" w:themeShade="7F"/>
      <w:sz w:val="24"/>
      <w:szCs w:val="24"/>
      <w:lang w:eastAsia="en-US"/>
    </w:rPr>
  </w:style>
  <w:style w:type="character" w:customStyle="1" w:styleId="Heading2Char">
    <w:name w:val="Heading 2 Char"/>
    <w:basedOn w:val="DefaultParagraphFont"/>
    <w:link w:val="Heading2"/>
    <w:uiPriority w:val="9"/>
    <w:rsid w:val="00094EB0"/>
    <w:rPr>
      <w:rFonts w:asciiTheme="majorHAnsi" w:eastAsiaTheme="majorEastAsia" w:hAnsiTheme="majorHAnsi" w:cs="Times New Roman"/>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3286">
      <w:bodyDiv w:val="1"/>
      <w:marLeft w:val="0"/>
      <w:marRight w:val="0"/>
      <w:marTop w:val="0"/>
      <w:marBottom w:val="0"/>
      <w:divBdr>
        <w:top w:val="none" w:sz="0" w:space="0" w:color="auto"/>
        <w:left w:val="none" w:sz="0" w:space="0" w:color="auto"/>
        <w:bottom w:val="none" w:sz="0" w:space="0" w:color="auto"/>
        <w:right w:val="none" w:sz="0" w:space="0" w:color="auto"/>
      </w:divBdr>
    </w:div>
    <w:div w:id="609551799">
      <w:bodyDiv w:val="1"/>
      <w:marLeft w:val="0"/>
      <w:marRight w:val="0"/>
      <w:marTop w:val="0"/>
      <w:marBottom w:val="0"/>
      <w:divBdr>
        <w:top w:val="none" w:sz="0" w:space="0" w:color="auto"/>
        <w:left w:val="none" w:sz="0" w:space="0" w:color="auto"/>
        <w:bottom w:val="none" w:sz="0" w:space="0" w:color="auto"/>
        <w:right w:val="none" w:sz="0" w:space="0" w:color="auto"/>
      </w:divBdr>
    </w:div>
    <w:div w:id="1652975440">
      <w:bodyDiv w:val="1"/>
      <w:marLeft w:val="0"/>
      <w:marRight w:val="0"/>
      <w:marTop w:val="0"/>
      <w:marBottom w:val="0"/>
      <w:divBdr>
        <w:top w:val="none" w:sz="0" w:space="0" w:color="auto"/>
        <w:left w:val="none" w:sz="0" w:space="0" w:color="auto"/>
        <w:bottom w:val="none" w:sz="0" w:space="0" w:color="auto"/>
        <w:right w:val="none" w:sz="0" w:space="0" w:color="auto"/>
      </w:divBdr>
    </w:div>
    <w:div w:id="17252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researchgate.net/figure/The-5-vegetation-indices-used-in-the-analysis_tbl1_242111766" TargetMode="External"/><Relationship Id="rId1" Type="http://schemas.openxmlformats.org/officeDocument/2006/relationships/hyperlink" Target="https://proceedings.esri.com/library/userconf/proc06/papers/papers/pap_2321.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asstc.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B5ACEEB405C34399C1F4B50466AFFC" ma:contentTypeVersion="14" ma:contentTypeDescription="Create a new document." ma:contentTypeScope="" ma:versionID="46166e4bc8eef148ae12eb7af9da022d">
  <xsd:schema xmlns:xsd="http://www.w3.org/2001/XMLSchema" xmlns:xs="http://www.w3.org/2001/XMLSchema" xmlns:p="http://schemas.microsoft.com/office/2006/metadata/properties" xmlns:ns2="62469d16-2c58-4b09-b84f-3a3f838572c5" xmlns:ns3="1b795b16-59b1-439e-86e8-62e1a70fc830" targetNamespace="http://schemas.microsoft.com/office/2006/metadata/properties" ma:root="true" ma:fieldsID="14dc4eaf00acb531ce6f881c1593aa62" ns2:_="" ns3:_="">
    <xsd:import namespace="62469d16-2c58-4b09-b84f-3a3f838572c5"/>
    <xsd:import namespace="1b795b16-59b1-439e-86e8-62e1a70fc83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69d16-2c58-4b09-b84f-3a3f838572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353dbe8-8260-4ccf-8219-3d2995e6fa1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795b16-59b1-439e-86e8-62e1a70fc83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806dc9d-5587-4c93-9feb-ba6a1b634823}" ma:internalName="TaxCatchAll" ma:showField="CatchAllData" ma:web="1b795b16-59b1-439e-86e8-62e1a70fc8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b795b16-59b1-439e-86e8-62e1a70fc830" xsi:nil="true"/>
    <lcf76f155ced4ddcb4097134ff3c332f xmlns="62469d16-2c58-4b09-b84f-3a3f838572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128B698-F8DF-4173-8253-2D098095A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69d16-2c58-4b09-b84f-3a3f838572c5"/>
    <ds:schemaRef ds:uri="1b795b16-59b1-439e-86e8-62e1a70fc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8449D0-606F-47BB-A8D5-A842A67A0898}">
  <ds:schemaRefs>
    <ds:schemaRef ds:uri="http://schemas.microsoft.com/sharepoint/v3/contenttype/forms"/>
  </ds:schemaRefs>
</ds:datastoreItem>
</file>

<file path=customXml/itemProps3.xml><?xml version="1.0" encoding="utf-8"?>
<ds:datastoreItem xmlns:ds="http://schemas.openxmlformats.org/officeDocument/2006/customXml" ds:itemID="{6963E6D5-1BEA-47ED-8D6A-C4920A1F036C}">
  <ds:schemaRefs>
    <ds:schemaRef ds:uri="http://schemas.microsoft.com/office/2006/metadata/properties"/>
    <ds:schemaRef ds:uri="http://schemas.microsoft.com/office/infopath/2007/PartnerControls"/>
    <ds:schemaRef ds:uri="1b795b16-59b1-439e-86e8-62e1a70fc830"/>
    <ds:schemaRef ds:uri="62469d16-2c58-4b09-b84f-3a3f838572c5"/>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24188</CharactersWithSpaces>
  <SharedDoc>false</SharedDoc>
  <HLinks>
    <vt:vector size="12" baseType="variant">
      <vt:variant>
        <vt:i4>6094914</vt:i4>
      </vt:variant>
      <vt:variant>
        <vt:i4>0</vt:i4>
      </vt:variant>
      <vt:variant>
        <vt:i4>0</vt:i4>
      </vt:variant>
      <vt:variant>
        <vt:i4>5</vt:i4>
      </vt:variant>
      <vt:variant>
        <vt:lpwstr>https://www.cdc.gov/legionella/index.html</vt:lpwstr>
      </vt:variant>
      <vt:variant>
        <vt:lpwstr/>
      </vt:variant>
      <vt:variant>
        <vt:i4>7143460</vt:i4>
      </vt:variant>
      <vt:variant>
        <vt:i4>0</vt:i4>
      </vt:variant>
      <vt:variant>
        <vt:i4>0</vt:i4>
      </vt:variant>
      <vt:variant>
        <vt:i4>5</vt:i4>
      </vt:variant>
      <vt:variant>
        <vt:lpwstr>https://www.researchgate.net/figure/The-5-vegetation-indices-used-in-the-analysis_tbl1_242111766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 Antonio (Tony) (CDC/DDPHSS/CSELS/DSEPD)</dc:creator>
  <cp:keywords/>
  <dc:description/>
  <cp:lastModifiedBy>Neri, Antonio (Tony) (CDC/NCEH/DEHSP)</cp:lastModifiedBy>
  <cp:revision>2</cp:revision>
  <dcterms:created xsi:type="dcterms:W3CDTF">2024-07-01T16:00:00Z</dcterms:created>
  <dcterms:modified xsi:type="dcterms:W3CDTF">2024-07-01T16:00:00Z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2023-11-07T20:50:23Z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6f9994eb-cf83-4218-b2ba-9f2852112ca3</vt:lpwstr>
  </property>
  <property fmtid="{D5CDD505-2E9C-101B-9397-08002B2CF9AE}" pid="8" name="MSIP_Label_7b94a7b8-f06c-4dfe-bdcc-9b548fd58c31_ContentBits">
    <vt:lpwstr>0</vt:lpwstr>
  </property>
  <property fmtid="{D5CDD505-2E9C-101B-9397-08002B2CF9AE}" pid="9" name="ContentTypeId">
    <vt:lpwstr>0x010100FDB5ACEEB405C34399C1F4B50466AFFC</vt:lpwstr>
  </property>
  <property fmtid="{D5CDD505-2E9C-101B-9397-08002B2CF9AE}" pid="10" name="MediaServiceImageTags">
    <vt:lpwstr/>
  </property>
</Properties>
</file>